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133" w:rsidRPr="00A14F59" w:rsidRDefault="00E55133" w:rsidP="007A741A">
      <w:pPr>
        <w:rPr>
          <w:rFonts w:ascii="微软雅黑" w:eastAsia="微软雅黑" w:hAnsi="微软雅黑"/>
          <w:b/>
          <w:sz w:val="32"/>
          <w:szCs w:val="32"/>
        </w:rPr>
      </w:pPr>
    </w:p>
    <w:p w:rsidR="00E55133" w:rsidRPr="00A14F59" w:rsidRDefault="007C21F9" w:rsidP="00E55133">
      <w:pPr>
        <w:jc w:val="center"/>
        <w:rPr>
          <w:rFonts w:ascii="微软雅黑" w:eastAsia="微软雅黑" w:hAnsi="微软雅黑"/>
          <w:b/>
          <w:sz w:val="72"/>
          <w:szCs w:val="72"/>
        </w:rPr>
      </w:pPr>
      <w:r w:rsidRPr="00A14F59">
        <w:rPr>
          <w:rFonts w:ascii="微软雅黑" w:eastAsia="微软雅黑" w:hAnsi="微软雅黑" w:hint="eastAsia"/>
          <w:b/>
          <w:sz w:val="72"/>
          <w:szCs w:val="72"/>
        </w:rPr>
        <w:t>基于AWS教学服务平台</w:t>
      </w:r>
      <w:r w:rsidR="00E55133" w:rsidRPr="00A14F59">
        <w:rPr>
          <w:rFonts w:ascii="微软雅黑" w:eastAsia="微软雅黑" w:hAnsi="微软雅黑" w:hint="eastAsia"/>
          <w:b/>
          <w:sz w:val="72"/>
          <w:szCs w:val="72"/>
        </w:rPr>
        <w:t>项目</w:t>
      </w:r>
    </w:p>
    <w:p w:rsidR="00E55133" w:rsidRPr="00A14F59" w:rsidRDefault="00E55133" w:rsidP="00E55133">
      <w:pPr>
        <w:jc w:val="center"/>
        <w:rPr>
          <w:rFonts w:ascii="微软雅黑" w:eastAsia="微软雅黑" w:hAnsi="微软雅黑"/>
          <w:b/>
          <w:sz w:val="72"/>
          <w:szCs w:val="72"/>
        </w:rPr>
      </w:pPr>
    </w:p>
    <w:p w:rsidR="00E55133" w:rsidRPr="00A14F59" w:rsidRDefault="00E55133" w:rsidP="00E55133">
      <w:pPr>
        <w:jc w:val="center"/>
        <w:rPr>
          <w:rFonts w:ascii="微软雅黑" w:eastAsia="微软雅黑" w:hAnsi="微软雅黑"/>
          <w:b/>
          <w:sz w:val="72"/>
          <w:szCs w:val="72"/>
        </w:rPr>
      </w:pPr>
      <w:r w:rsidRPr="00A14F59">
        <w:rPr>
          <w:rFonts w:ascii="微软雅黑" w:eastAsia="微软雅黑" w:hAnsi="微软雅黑" w:hint="eastAsia"/>
          <w:b/>
          <w:sz w:val="72"/>
          <w:szCs w:val="72"/>
        </w:rPr>
        <w:t>概要设计说明书</w:t>
      </w:r>
    </w:p>
    <w:p w:rsidR="00E55133" w:rsidRPr="00A14F59" w:rsidRDefault="00E55133" w:rsidP="00E55133">
      <w:pPr>
        <w:ind w:firstLine="643"/>
        <w:jc w:val="center"/>
        <w:rPr>
          <w:rFonts w:ascii="微软雅黑" w:eastAsia="微软雅黑" w:hAnsi="微软雅黑"/>
          <w:b/>
          <w:sz w:val="32"/>
          <w:szCs w:val="32"/>
        </w:rPr>
      </w:pPr>
    </w:p>
    <w:p w:rsidR="00E55133" w:rsidRPr="00A14F59" w:rsidRDefault="00E55133" w:rsidP="00E55133">
      <w:pPr>
        <w:ind w:firstLine="643"/>
        <w:jc w:val="center"/>
        <w:rPr>
          <w:rFonts w:ascii="微软雅黑" w:eastAsia="微软雅黑" w:hAnsi="微软雅黑"/>
          <w:b/>
          <w:sz w:val="32"/>
          <w:szCs w:val="32"/>
        </w:rPr>
      </w:pPr>
    </w:p>
    <w:p w:rsidR="00E55133" w:rsidRPr="00A14F59" w:rsidRDefault="00E55133"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E55133" w:rsidRPr="00A14F59" w:rsidRDefault="00E55133" w:rsidP="00E55133">
      <w:pPr>
        <w:rPr>
          <w:rFonts w:ascii="微软雅黑" w:eastAsia="微软雅黑" w:hAnsi="微软雅黑"/>
          <w:b/>
          <w:sz w:val="32"/>
        </w:rPr>
      </w:pPr>
    </w:p>
    <w:p w:rsidR="00E55133" w:rsidRPr="00A14F59" w:rsidRDefault="007C21F9" w:rsidP="00E55133">
      <w:pPr>
        <w:jc w:val="center"/>
        <w:rPr>
          <w:rFonts w:ascii="微软雅黑" w:eastAsia="微软雅黑" w:hAnsi="微软雅黑"/>
          <w:b/>
          <w:sz w:val="32"/>
        </w:rPr>
      </w:pPr>
      <w:r w:rsidRPr="00A14F59">
        <w:rPr>
          <w:rFonts w:ascii="微软雅黑" w:eastAsia="微软雅黑" w:hAnsi="微软雅黑" w:hint="eastAsia"/>
          <w:b/>
          <w:sz w:val="32"/>
        </w:rPr>
        <w:t>福州星海湾软件有限公司</w:t>
      </w:r>
    </w:p>
    <w:p w:rsidR="007A741A" w:rsidRPr="00A14F59" w:rsidRDefault="00E55133" w:rsidP="007A741A">
      <w:pPr>
        <w:widowControl/>
        <w:spacing w:line="240" w:lineRule="auto"/>
        <w:jc w:val="center"/>
        <w:rPr>
          <w:rFonts w:ascii="微软雅黑" w:eastAsia="微软雅黑" w:hAnsi="微软雅黑"/>
          <w:sz w:val="30"/>
          <w:u w:val="single"/>
        </w:rPr>
      </w:pPr>
      <w:r w:rsidRPr="00A14F59">
        <w:rPr>
          <w:rFonts w:ascii="微软雅黑" w:eastAsia="微软雅黑" w:hAnsi="微软雅黑" w:hint="eastAsia"/>
          <w:b/>
          <w:sz w:val="32"/>
        </w:rPr>
        <w:t>201</w:t>
      </w:r>
      <w:r w:rsidR="007C21F9" w:rsidRPr="00A14F59">
        <w:rPr>
          <w:rFonts w:ascii="微软雅黑" w:eastAsia="微软雅黑" w:hAnsi="微软雅黑" w:hint="eastAsia"/>
          <w:b/>
          <w:sz w:val="32"/>
        </w:rPr>
        <w:t>8</w:t>
      </w:r>
      <w:r w:rsidRPr="00A14F59">
        <w:rPr>
          <w:rFonts w:ascii="微软雅黑" w:eastAsia="微软雅黑" w:hAnsi="微软雅黑" w:hint="eastAsia"/>
          <w:b/>
          <w:sz w:val="32"/>
        </w:rPr>
        <w:t>年</w:t>
      </w:r>
      <w:r w:rsidR="007C21F9" w:rsidRPr="00A14F59">
        <w:rPr>
          <w:rFonts w:ascii="微软雅黑" w:eastAsia="微软雅黑" w:hAnsi="微软雅黑" w:hint="eastAsia"/>
          <w:b/>
          <w:sz w:val="32"/>
        </w:rPr>
        <w:t>1</w:t>
      </w:r>
      <w:r w:rsidRPr="00A14F59">
        <w:rPr>
          <w:rFonts w:ascii="微软雅黑" w:eastAsia="微软雅黑" w:hAnsi="微软雅黑" w:hint="eastAsia"/>
          <w:b/>
          <w:sz w:val="32"/>
        </w:rPr>
        <w:t>月</w:t>
      </w:r>
    </w:p>
    <w:p w:rsidR="00B76C2E" w:rsidRPr="00A14F59" w:rsidRDefault="00B76C2E" w:rsidP="007A741A">
      <w:pPr>
        <w:widowControl/>
        <w:spacing w:line="240" w:lineRule="auto"/>
        <w:jc w:val="center"/>
        <w:rPr>
          <w:rFonts w:ascii="微软雅黑" w:eastAsia="微软雅黑" w:hAnsi="微软雅黑"/>
          <w:sz w:val="30"/>
          <w:u w:val="single"/>
        </w:rPr>
      </w:pPr>
    </w:p>
    <w:p w:rsidR="007A741A" w:rsidRPr="00A14F59" w:rsidRDefault="007A741A" w:rsidP="007A741A">
      <w:pPr>
        <w:widowControl/>
        <w:spacing w:line="240" w:lineRule="auto"/>
        <w:jc w:val="center"/>
        <w:rPr>
          <w:rFonts w:ascii="微软雅黑" w:eastAsia="微软雅黑" w:hAnsi="微软雅黑"/>
          <w:sz w:val="30"/>
          <w:u w:val="single"/>
        </w:rPr>
      </w:pPr>
    </w:p>
    <w:p w:rsidR="0032507C" w:rsidRPr="00A14F59" w:rsidRDefault="0032507C" w:rsidP="0032507C">
      <w:pPr>
        <w:pStyle w:val="a7"/>
        <w:rPr>
          <w:rFonts w:ascii="微软雅黑" w:eastAsia="微软雅黑" w:hAnsi="微软雅黑"/>
          <w:sz w:val="30"/>
          <w:szCs w:val="30"/>
        </w:rPr>
      </w:pPr>
      <w:r w:rsidRPr="00A14F59">
        <w:rPr>
          <w:rFonts w:ascii="微软雅黑" w:eastAsia="微软雅黑" w:hAnsi="微软雅黑" w:hint="eastAsia"/>
          <w:sz w:val="30"/>
          <w:szCs w:val="30"/>
        </w:rPr>
        <w:t>修 改 说 明</w:t>
      </w:r>
    </w:p>
    <w:p w:rsidR="0032507C" w:rsidRPr="00A14F59" w:rsidRDefault="0032507C" w:rsidP="0032507C">
      <w:pPr>
        <w:jc w:val="center"/>
        <w:rPr>
          <w:rFonts w:ascii="微软雅黑" w:eastAsia="微软雅黑" w:hAnsi="微软雅黑"/>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8"/>
        <w:gridCol w:w="1618"/>
        <w:gridCol w:w="3957"/>
        <w:gridCol w:w="1399"/>
      </w:tblGrid>
      <w:tr w:rsidR="0032507C" w:rsidRPr="00A14F59">
        <w:trPr>
          <w:trHeight w:val="382"/>
        </w:trPr>
        <w:tc>
          <w:tcPr>
            <w:tcW w:w="1548" w:type="dxa"/>
            <w:vAlign w:val="center"/>
          </w:tcPr>
          <w:p w:rsidR="0032507C" w:rsidRPr="00A14F59" w:rsidRDefault="005A2242" w:rsidP="00446F93">
            <w:pPr>
              <w:jc w:val="center"/>
              <w:rPr>
                <w:rFonts w:ascii="微软雅黑" w:eastAsia="微软雅黑" w:hAnsi="微软雅黑"/>
                <w:szCs w:val="24"/>
              </w:rPr>
            </w:pPr>
            <w:r w:rsidRPr="00A14F59">
              <w:rPr>
                <w:rFonts w:ascii="微软雅黑" w:eastAsia="微软雅黑" w:hAnsi="微软雅黑" w:hint="eastAsia"/>
                <w:szCs w:val="24"/>
              </w:rPr>
              <w:t>版 本 号</w:t>
            </w:r>
          </w:p>
        </w:tc>
        <w:tc>
          <w:tcPr>
            <w:tcW w:w="1618" w:type="dxa"/>
            <w:vAlign w:val="center"/>
          </w:tcPr>
          <w:p w:rsidR="0032507C" w:rsidRPr="00A14F59" w:rsidRDefault="005A2242" w:rsidP="00446F93">
            <w:pPr>
              <w:jc w:val="center"/>
              <w:rPr>
                <w:rFonts w:ascii="微软雅黑" w:eastAsia="微软雅黑" w:hAnsi="微软雅黑"/>
                <w:szCs w:val="24"/>
              </w:rPr>
            </w:pPr>
            <w:r w:rsidRPr="00A14F59">
              <w:rPr>
                <w:rFonts w:ascii="微软雅黑" w:eastAsia="微软雅黑" w:hAnsi="微软雅黑" w:hint="eastAsia"/>
                <w:szCs w:val="24"/>
              </w:rPr>
              <w:t>起 止 日 期</w:t>
            </w:r>
          </w:p>
        </w:tc>
        <w:tc>
          <w:tcPr>
            <w:tcW w:w="3957" w:type="dxa"/>
            <w:vAlign w:val="center"/>
          </w:tcPr>
          <w:p w:rsidR="0032507C" w:rsidRPr="00A14F59" w:rsidRDefault="0032507C" w:rsidP="00446F93">
            <w:pPr>
              <w:jc w:val="center"/>
              <w:rPr>
                <w:rFonts w:ascii="微软雅黑" w:eastAsia="微软雅黑" w:hAnsi="微软雅黑"/>
                <w:szCs w:val="24"/>
              </w:rPr>
            </w:pPr>
            <w:r w:rsidRPr="00A14F59">
              <w:rPr>
                <w:rFonts w:ascii="微软雅黑" w:eastAsia="微软雅黑" w:hAnsi="微软雅黑" w:hint="eastAsia"/>
                <w:szCs w:val="24"/>
              </w:rPr>
              <w:t>摘        要</w:t>
            </w:r>
          </w:p>
        </w:tc>
        <w:tc>
          <w:tcPr>
            <w:tcW w:w="1399" w:type="dxa"/>
            <w:vAlign w:val="center"/>
          </w:tcPr>
          <w:p w:rsidR="0032507C" w:rsidRPr="00A14F59" w:rsidRDefault="0032507C" w:rsidP="00446F93">
            <w:pPr>
              <w:jc w:val="center"/>
              <w:rPr>
                <w:rFonts w:ascii="微软雅黑" w:eastAsia="微软雅黑" w:hAnsi="微软雅黑"/>
                <w:szCs w:val="24"/>
              </w:rPr>
            </w:pPr>
            <w:r w:rsidRPr="00A14F59">
              <w:rPr>
                <w:rFonts w:ascii="微软雅黑" w:eastAsia="微软雅黑" w:hAnsi="微软雅黑" w:hint="eastAsia"/>
                <w:szCs w:val="24"/>
              </w:rPr>
              <w:t>作  者</w:t>
            </w:r>
          </w:p>
        </w:tc>
      </w:tr>
      <w:tr w:rsidR="0032507C" w:rsidRPr="00A14F59">
        <w:trPr>
          <w:trHeight w:val="363"/>
        </w:trPr>
        <w:tc>
          <w:tcPr>
            <w:tcW w:w="1548" w:type="dxa"/>
            <w:vAlign w:val="center"/>
          </w:tcPr>
          <w:p w:rsidR="0032507C" w:rsidRPr="00A14F59" w:rsidRDefault="00E55133" w:rsidP="00446F93">
            <w:pPr>
              <w:jc w:val="center"/>
              <w:rPr>
                <w:rFonts w:ascii="微软雅黑" w:eastAsia="微软雅黑" w:hAnsi="微软雅黑"/>
              </w:rPr>
            </w:pPr>
            <w:r w:rsidRPr="00A14F59">
              <w:rPr>
                <w:rFonts w:ascii="微软雅黑" w:eastAsia="微软雅黑" w:hAnsi="微软雅黑" w:hint="eastAsia"/>
              </w:rPr>
              <w:t>V1.0</w:t>
            </w:r>
          </w:p>
        </w:tc>
        <w:tc>
          <w:tcPr>
            <w:tcW w:w="1618" w:type="dxa"/>
            <w:vAlign w:val="center"/>
          </w:tcPr>
          <w:p w:rsidR="0032507C" w:rsidRPr="00A14F59" w:rsidRDefault="007C21F9" w:rsidP="00DC569E">
            <w:pPr>
              <w:jc w:val="center"/>
              <w:rPr>
                <w:rFonts w:ascii="微软雅黑" w:eastAsia="微软雅黑" w:hAnsi="微软雅黑"/>
              </w:rPr>
            </w:pPr>
            <w:r w:rsidRPr="00A14F59">
              <w:rPr>
                <w:rFonts w:ascii="微软雅黑" w:eastAsia="微软雅黑" w:hAnsi="微软雅黑" w:hint="eastAsia"/>
              </w:rPr>
              <w:t>2018</w:t>
            </w:r>
            <w:r w:rsidR="00E55133" w:rsidRPr="00A14F59">
              <w:rPr>
                <w:rFonts w:ascii="微软雅黑" w:eastAsia="微软雅黑" w:hAnsi="微软雅黑" w:hint="eastAsia"/>
              </w:rPr>
              <w:t>/</w:t>
            </w:r>
            <w:r w:rsidRPr="00A14F59">
              <w:rPr>
                <w:rFonts w:ascii="微软雅黑" w:eastAsia="微软雅黑" w:hAnsi="微软雅黑" w:hint="eastAsia"/>
              </w:rPr>
              <w:t>01/8</w:t>
            </w:r>
          </w:p>
        </w:tc>
        <w:tc>
          <w:tcPr>
            <w:tcW w:w="3957" w:type="dxa"/>
            <w:vAlign w:val="center"/>
          </w:tcPr>
          <w:p w:rsidR="0032507C" w:rsidRPr="00A14F59" w:rsidRDefault="00E55133" w:rsidP="00446F93">
            <w:pPr>
              <w:jc w:val="center"/>
              <w:rPr>
                <w:rFonts w:ascii="微软雅黑" w:eastAsia="微软雅黑" w:hAnsi="微软雅黑"/>
              </w:rPr>
            </w:pPr>
            <w:r w:rsidRPr="00A14F59">
              <w:rPr>
                <w:rFonts w:ascii="微软雅黑" w:eastAsia="微软雅黑" w:hAnsi="微软雅黑" w:hint="eastAsia"/>
              </w:rPr>
              <w:t>创建</w:t>
            </w:r>
            <w:r w:rsidR="00DA5814" w:rsidRPr="00A14F59">
              <w:rPr>
                <w:rFonts w:ascii="微软雅黑" w:eastAsia="微软雅黑" w:hAnsi="微软雅黑" w:hint="eastAsia"/>
              </w:rPr>
              <w:t>文档</w:t>
            </w:r>
          </w:p>
        </w:tc>
        <w:tc>
          <w:tcPr>
            <w:tcW w:w="1399" w:type="dxa"/>
            <w:vAlign w:val="center"/>
          </w:tcPr>
          <w:p w:rsidR="0032507C" w:rsidRPr="00A14F59" w:rsidRDefault="00E55133" w:rsidP="00446F93">
            <w:pPr>
              <w:jc w:val="center"/>
              <w:rPr>
                <w:rFonts w:ascii="微软雅黑" w:eastAsia="微软雅黑" w:hAnsi="微软雅黑"/>
              </w:rPr>
            </w:pPr>
            <w:r w:rsidRPr="00A14F59">
              <w:rPr>
                <w:rFonts w:ascii="微软雅黑" w:eastAsia="微软雅黑" w:hAnsi="微软雅黑" w:hint="eastAsia"/>
              </w:rPr>
              <w:t>余贞煌</w:t>
            </w:r>
          </w:p>
        </w:tc>
      </w:tr>
      <w:tr w:rsidR="0032507C" w:rsidRPr="00A14F59">
        <w:trPr>
          <w:trHeight w:val="363"/>
        </w:trPr>
        <w:tc>
          <w:tcPr>
            <w:tcW w:w="1548" w:type="dxa"/>
            <w:vAlign w:val="center"/>
          </w:tcPr>
          <w:p w:rsidR="0032507C" w:rsidRPr="00A14F59" w:rsidRDefault="00EB11B1" w:rsidP="00555454">
            <w:pPr>
              <w:jc w:val="center"/>
              <w:rPr>
                <w:rFonts w:ascii="微软雅黑" w:eastAsia="微软雅黑" w:hAnsi="微软雅黑"/>
              </w:rPr>
            </w:pPr>
            <w:r w:rsidRPr="00A14F59">
              <w:rPr>
                <w:rFonts w:ascii="微软雅黑" w:eastAsia="微软雅黑" w:hAnsi="微软雅黑" w:hint="eastAsia"/>
              </w:rPr>
              <w:t>V1.1</w:t>
            </w:r>
          </w:p>
        </w:tc>
        <w:tc>
          <w:tcPr>
            <w:tcW w:w="1618" w:type="dxa"/>
            <w:vAlign w:val="center"/>
          </w:tcPr>
          <w:p w:rsidR="0032507C" w:rsidRPr="00A14F59" w:rsidRDefault="00EB11B1" w:rsidP="00446F93">
            <w:pPr>
              <w:jc w:val="center"/>
              <w:rPr>
                <w:rFonts w:ascii="微软雅黑" w:eastAsia="微软雅黑" w:hAnsi="微软雅黑"/>
              </w:rPr>
            </w:pPr>
            <w:r w:rsidRPr="00A14F59">
              <w:rPr>
                <w:rFonts w:ascii="微软雅黑" w:eastAsia="微软雅黑" w:hAnsi="微软雅黑" w:hint="eastAsia"/>
              </w:rPr>
              <w:t>2018/02/09</w:t>
            </w:r>
          </w:p>
        </w:tc>
        <w:tc>
          <w:tcPr>
            <w:tcW w:w="3957" w:type="dxa"/>
            <w:vAlign w:val="center"/>
          </w:tcPr>
          <w:p w:rsidR="0032507C" w:rsidRPr="00A14F59" w:rsidRDefault="00EB11B1" w:rsidP="00446F93">
            <w:pPr>
              <w:jc w:val="center"/>
              <w:rPr>
                <w:rFonts w:ascii="微软雅黑" w:eastAsia="微软雅黑" w:hAnsi="微软雅黑"/>
              </w:rPr>
            </w:pPr>
            <w:r w:rsidRPr="00A14F59">
              <w:rPr>
                <w:rFonts w:ascii="微软雅黑" w:eastAsia="微软雅黑" w:hAnsi="微软雅黑" w:hint="eastAsia"/>
              </w:rPr>
              <w:t>整合</w:t>
            </w:r>
          </w:p>
        </w:tc>
        <w:tc>
          <w:tcPr>
            <w:tcW w:w="1399" w:type="dxa"/>
            <w:vAlign w:val="center"/>
          </w:tcPr>
          <w:p w:rsidR="0032507C" w:rsidRPr="00A14F59" w:rsidRDefault="0032507C" w:rsidP="00446F93">
            <w:pPr>
              <w:jc w:val="center"/>
              <w:rPr>
                <w:rFonts w:ascii="微软雅黑" w:eastAsia="微软雅黑" w:hAnsi="微软雅黑"/>
              </w:rPr>
            </w:pPr>
          </w:p>
        </w:tc>
      </w:tr>
      <w:tr w:rsidR="00774295" w:rsidRPr="00A14F59">
        <w:trPr>
          <w:trHeight w:val="363"/>
        </w:trPr>
        <w:tc>
          <w:tcPr>
            <w:tcW w:w="1548" w:type="dxa"/>
            <w:vAlign w:val="center"/>
          </w:tcPr>
          <w:p w:rsidR="00774295" w:rsidRPr="00A14F59" w:rsidRDefault="00725139" w:rsidP="004F585C">
            <w:pPr>
              <w:jc w:val="center"/>
              <w:rPr>
                <w:rFonts w:ascii="微软雅黑" w:eastAsia="微软雅黑" w:hAnsi="微软雅黑"/>
              </w:rPr>
            </w:pPr>
            <w:r>
              <w:rPr>
                <w:rFonts w:ascii="微软雅黑" w:eastAsia="微软雅黑" w:hAnsi="微软雅黑" w:hint="eastAsia"/>
              </w:rPr>
              <w:t>V1.2</w:t>
            </w:r>
          </w:p>
        </w:tc>
        <w:tc>
          <w:tcPr>
            <w:tcW w:w="1618" w:type="dxa"/>
            <w:vAlign w:val="center"/>
          </w:tcPr>
          <w:p w:rsidR="00774295" w:rsidRPr="00A14F59" w:rsidRDefault="00725139" w:rsidP="004F585C">
            <w:pPr>
              <w:jc w:val="center"/>
              <w:rPr>
                <w:rFonts w:ascii="微软雅黑" w:eastAsia="微软雅黑" w:hAnsi="微软雅黑"/>
              </w:rPr>
            </w:pPr>
            <w:r>
              <w:rPr>
                <w:rFonts w:ascii="微软雅黑" w:eastAsia="微软雅黑" w:hAnsi="微软雅黑" w:hint="eastAsia"/>
              </w:rPr>
              <w:t>2018/02/11</w:t>
            </w:r>
          </w:p>
        </w:tc>
        <w:tc>
          <w:tcPr>
            <w:tcW w:w="3957" w:type="dxa"/>
            <w:vAlign w:val="center"/>
          </w:tcPr>
          <w:p w:rsidR="00774295" w:rsidRPr="00A14F59" w:rsidRDefault="00725139" w:rsidP="004F585C">
            <w:pPr>
              <w:jc w:val="center"/>
              <w:rPr>
                <w:rFonts w:ascii="微软雅黑" w:eastAsia="微软雅黑" w:hAnsi="微软雅黑"/>
              </w:rPr>
            </w:pPr>
            <w:r>
              <w:rPr>
                <w:rFonts w:ascii="微软雅黑" w:eastAsia="微软雅黑" w:hAnsi="微软雅黑" w:hint="eastAsia"/>
              </w:rPr>
              <w:t>整合</w:t>
            </w:r>
          </w:p>
        </w:tc>
        <w:tc>
          <w:tcPr>
            <w:tcW w:w="1399" w:type="dxa"/>
            <w:vAlign w:val="center"/>
          </w:tcPr>
          <w:p w:rsidR="00774295" w:rsidRPr="00A14F59" w:rsidRDefault="00774295" w:rsidP="004F585C">
            <w:pPr>
              <w:jc w:val="center"/>
              <w:rPr>
                <w:rFonts w:ascii="微软雅黑" w:eastAsia="微软雅黑" w:hAnsi="微软雅黑"/>
              </w:rPr>
            </w:pPr>
          </w:p>
        </w:tc>
      </w:tr>
      <w:tr w:rsidR="0032507C" w:rsidRPr="00A14F59">
        <w:trPr>
          <w:trHeight w:val="363"/>
        </w:trPr>
        <w:tc>
          <w:tcPr>
            <w:tcW w:w="1548" w:type="dxa"/>
            <w:vAlign w:val="center"/>
          </w:tcPr>
          <w:p w:rsidR="0032507C" w:rsidRPr="00A14F59" w:rsidRDefault="0032507C" w:rsidP="00446F93">
            <w:pPr>
              <w:jc w:val="center"/>
              <w:rPr>
                <w:rFonts w:ascii="微软雅黑" w:eastAsia="微软雅黑" w:hAnsi="微软雅黑"/>
              </w:rPr>
            </w:pPr>
          </w:p>
        </w:tc>
        <w:tc>
          <w:tcPr>
            <w:tcW w:w="1618" w:type="dxa"/>
            <w:vAlign w:val="center"/>
          </w:tcPr>
          <w:p w:rsidR="0032507C" w:rsidRPr="00A14F59" w:rsidRDefault="0032507C" w:rsidP="00446F93">
            <w:pPr>
              <w:jc w:val="center"/>
              <w:rPr>
                <w:rFonts w:ascii="微软雅黑" w:eastAsia="微软雅黑" w:hAnsi="微软雅黑"/>
              </w:rPr>
            </w:pPr>
          </w:p>
        </w:tc>
        <w:tc>
          <w:tcPr>
            <w:tcW w:w="3957" w:type="dxa"/>
            <w:vAlign w:val="center"/>
          </w:tcPr>
          <w:p w:rsidR="00226CCD" w:rsidRPr="00A14F59" w:rsidRDefault="00226CCD" w:rsidP="00446F93">
            <w:pPr>
              <w:jc w:val="center"/>
              <w:rPr>
                <w:rFonts w:ascii="微软雅黑" w:eastAsia="微软雅黑" w:hAnsi="微软雅黑"/>
              </w:rPr>
            </w:pPr>
          </w:p>
        </w:tc>
        <w:tc>
          <w:tcPr>
            <w:tcW w:w="1399" w:type="dxa"/>
            <w:vAlign w:val="center"/>
          </w:tcPr>
          <w:p w:rsidR="0032507C" w:rsidRPr="00A14F59" w:rsidRDefault="0032507C" w:rsidP="00446F93">
            <w:pPr>
              <w:jc w:val="center"/>
              <w:rPr>
                <w:rFonts w:ascii="微软雅黑" w:eastAsia="微软雅黑" w:hAnsi="微软雅黑"/>
              </w:rPr>
            </w:pPr>
          </w:p>
        </w:tc>
      </w:tr>
    </w:tbl>
    <w:p w:rsidR="00EB27D5" w:rsidRPr="00A14F59" w:rsidRDefault="00EB27D5" w:rsidP="002F08D9">
      <w:pPr>
        <w:rPr>
          <w:rFonts w:ascii="微软雅黑" w:eastAsia="微软雅黑" w:hAnsi="微软雅黑"/>
          <w:sz w:val="28"/>
          <w:szCs w:val="28"/>
        </w:rPr>
      </w:pPr>
    </w:p>
    <w:p w:rsidR="00EB27D5" w:rsidRPr="00A14F59" w:rsidRDefault="00EB27D5" w:rsidP="007C21F9">
      <w:pPr>
        <w:widowControl/>
        <w:spacing w:line="240" w:lineRule="auto"/>
        <w:jc w:val="left"/>
        <w:rPr>
          <w:rFonts w:ascii="微软雅黑" w:eastAsia="微软雅黑" w:hAnsi="微软雅黑"/>
          <w:sz w:val="28"/>
          <w:szCs w:val="28"/>
        </w:rPr>
      </w:pPr>
      <w:r w:rsidRPr="00A14F59">
        <w:rPr>
          <w:rFonts w:ascii="微软雅黑" w:eastAsia="微软雅黑" w:hAnsi="微软雅黑"/>
          <w:sz w:val="28"/>
          <w:szCs w:val="28"/>
        </w:rPr>
        <w:br w:type="page"/>
      </w:r>
    </w:p>
    <w:p w:rsidR="009749C1" w:rsidRPr="00A14F59" w:rsidRDefault="009749C1" w:rsidP="002F08D9">
      <w:pPr>
        <w:rPr>
          <w:rFonts w:ascii="微软雅黑" w:eastAsia="微软雅黑" w:hAnsi="微软雅黑"/>
          <w:sz w:val="28"/>
          <w:szCs w:val="28"/>
        </w:rPr>
      </w:pPr>
    </w:p>
    <w:p w:rsidR="009749C1" w:rsidRPr="00A14F59" w:rsidRDefault="009749C1">
      <w:pPr>
        <w:widowControl/>
        <w:spacing w:line="240" w:lineRule="auto"/>
        <w:jc w:val="left"/>
        <w:rPr>
          <w:rFonts w:ascii="微软雅黑" w:eastAsia="微软雅黑" w:hAnsi="微软雅黑"/>
          <w:sz w:val="28"/>
          <w:szCs w:val="28"/>
        </w:rPr>
      </w:pPr>
      <w:r w:rsidRPr="00A14F59">
        <w:rPr>
          <w:rFonts w:ascii="微软雅黑" w:eastAsia="微软雅黑" w:hAnsi="微软雅黑"/>
          <w:sz w:val="28"/>
          <w:szCs w:val="28"/>
        </w:rPr>
        <w:br w:type="page"/>
      </w:r>
    </w:p>
    <w:p w:rsidR="003546DB" w:rsidRPr="00A14F59" w:rsidRDefault="003546DB" w:rsidP="002F08D9">
      <w:pPr>
        <w:rPr>
          <w:rFonts w:ascii="微软雅黑" w:eastAsia="微软雅黑" w:hAnsi="微软雅黑"/>
        </w:rPr>
      </w:pPr>
    </w:p>
    <w:p w:rsidR="00240636" w:rsidRPr="00A14F59" w:rsidRDefault="00240636" w:rsidP="00240636">
      <w:pPr>
        <w:pStyle w:val="1"/>
        <w:rPr>
          <w:rFonts w:ascii="微软雅黑" w:eastAsia="微软雅黑" w:hAnsi="微软雅黑"/>
        </w:rPr>
      </w:pPr>
      <w:bookmarkStart w:id="0" w:name="_Toc127780658"/>
      <w:bookmarkStart w:id="1" w:name="_Toc402275346"/>
      <w:bookmarkStart w:id="2" w:name="_Toc494299631"/>
      <w:r w:rsidRPr="00A14F59">
        <w:rPr>
          <w:rFonts w:ascii="微软雅黑" w:eastAsia="微软雅黑" w:hAnsi="微软雅黑" w:hint="eastAsia"/>
        </w:rPr>
        <w:t>引言</w:t>
      </w:r>
      <w:bookmarkEnd w:id="0"/>
      <w:bookmarkEnd w:id="1"/>
      <w:bookmarkEnd w:id="2"/>
    </w:p>
    <w:p w:rsidR="00240636" w:rsidRPr="00A14F59" w:rsidRDefault="006758E8" w:rsidP="00292239">
      <w:pPr>
        <w:pStyle w:val="2"/>
      </w:pPr>
      <w:bookmarkStart w:id="3" w:name="_Toc15786742"/>
      <w:bookmarkStart w:id="4" w:name="_Toc116724890"/>
      <w:bookmarkStart w:id="5" w:name="_Toc127780659"/>
      <w:bookmarkStart w:id="6" w:name="_Toc402275347"/>
      <w:bookmarkStart w:id="7" w:name="_Toc494299632"/>
      <w:r w:rsidRPr="00A14F59">
        <w:rPr>
          <w:rFonts w:hint="eastAsia"/>
        </w:rPr>
        <w:t>编写目的</w:t>
      </w:r>
      <w:bookmarkEnd w:id="3"/>
      <w:bookmarkEnd w:id="4"/>
      <w:bookmarkEnd w:id="5"/>
      <w:bookmarkEnd w:id="6"/>
      <w:bookmarkEnd w:id="7"/>
    </w:p>
    <w:p w:rsidR="00240636" w:rsidRPr="00A14F59" w:rsidRDefault="00135BA2" w:rsidP="00C332E9">
      <w:pPr>
        <w:ind w:firstLineChars="200" w:firstLine="480"/>
        <w:rPr>
          <w:rFonts w:ascii="微软雅黑" w:eastAsia="微软雅黑" w:hAnsi="微软雅黑"/>
          <w:i/>
          <w:iCs/>
          <w:color w:val="0000FF"/>
        </w:rPr>
      </w:pPr>
      <w:r w:rsidRPr="00A14F59">
        <w:rPr>
          <w:rFonts w:ascii="微软雅黑" w:eastAsia="微软雅黑" w:hAnsi="微软雅黑" w:hint="eastAsia"/>
        </w:rPr>
        <w:t>本文档从构架</w:t>
      </w:r>
      <w:r w:rsidR="001D79DE" w:rsidRPr="00A14F59">
        <w:rPr>
          <w:rFonts w:ascii="微软雅黑" w:eastAsia="微软雅黑" w:hAnsi="微软雅黑" w:hint="eastAsia"/>
        </w:rPr>
        <w:t>以及系统</w:t>
      </w:r>
      <w:r w:rsidR="007C21F9" w:rsidRPr="00A14F59">
        <w:rPr>
          <w:rFonts w:ascii="微软雅黑" w:eastAsia="微软雅黑" w:hAnsi="微软雅黑" w:hint="eastAsia"/>
        </w:rPr>
        <w:t>功能、</w:t>
      </w:r>
      <w:r w:rsidR="001D79DE" w:rsidRPr="00A14F59">
        <w:rPr>
          <w:rFonts w:ascii="微软雅黑" w:eastAsia="微软雅黑" w:hAnsi="微软雅黑" w:hint="eastAsia"/>
        </w:rPr>
        <w:t>页面</w:t>
      </w:r>
      <w:r w:rsidRPr="00A14F59">
        <w:rPr>
          <w:rFonts w:ascii="微软雅黑" w:eastAsia="微软雅黑" w:hAnsi="微软雅黑" w:hint="eastAsia"/>
        </w:rPr>
        <w:t>对系统进行综合概述，展现系统</w:t>
      </w:r>
      <w:r w:rsidRPr="00A14F59">
        <w:rPr>
          <w:rFonts w:ascii="微软雅黑" w:eastAsia="微软雅黑" w:hAnsi="微软雅黑"/>
        </w:rPr>
        <w:t>软件高层次结构的设计和实施</w:t>
      </w:r>
      <w:r w:rsidRPr="00A14F59">
        <w:rPr>
          <w:rFonts w:ascii="微软雅黑" w:eastAsia="微软雅黑" w:hAnsi="微软雅黑" w:hint="eastAsia"/>
        </w:rPr>
        <w:t>。其中</w:t>
      </w:r>
      <w:r w:rsidR="001D79DE" w:rsidRPr="00A14F59">
        <w:rPr>
          <w:rFonts w:ascii="微软雅黑" w:eastAsia="微软雅黑" w:hAnsi="微软雅黑" w:hint="eastAsia"/>
        </w:rPr>
        <w:t>包含系统总体设计、系统功能设计（页面、交互）、系统接口设计、数据库设计以及系统出错处理、安全性设计</w:t>
      </w:r>
      <w:r w:rsidRPr="00A14F59">
        <w:rPr>
          <w:rFonts w:ascii="微软雅黑" w:eastAsia="微软雅黑" w:hAnsi="微软雅黑" w:hint="eastAsia"/>
        </w:rPr>
        <w:t>。</w:t>
      </w:r>
      <w:r w:rsidR="001D79DE" w:rsidRPr="00A14F59">
        <w:rPr>
          <w:rFonts w:ascii="微软雅黑" w:eastAsia="微软雅黑" w:hAnsi="微软雅黑" w:hint="eastAsia"/>
        </w:rPr>
        <w:t>为详细设计或编码提供基础。</w:t>
      </w:r>
      <w:r w:rsidR="0091763C" w:rsidRPr="00A14F59">
        <w:rPr>
          <w:rFonts w:ascii="微软雅黑" w:eastAsia="微软雅黑" w:hAnsi="微软雅黑" w:hint="eastAsia"/>
        </w:rPr>
        <w:t>作为</w:t>
      </w:r>
      <w:r w:rsidR="002E743A" w:rsidRPr="00A14F59">
        <w:rPr>
          <w:rFonts w:ascii="微软雅黑" w:eastAsia="微软雅黑" w:hAnsi="微软雅黑" w:hint="eastAsia"/>
        </w:rPr>
        <w:t>系统</w:t>
      </w:r>
      <w:r w:rsidR="008B2BF4" w:rsidRPr="00A14F59">
        <w:rPr>
          <w:rFonts w:ascii="微软雅黑" w:eastAsia="微软雅黑" w:hAnsi="微软雅黑"/>
        </w:rPr>
        <w:t>用户、开发</w:t>
      </w:r>
      <w:r w:rsidR="002E743A" w:rsidRPr="00A14F59">
        <w:rPr>
          <w:rFonts w:ascii="微软雅黑" w:eastAsia="微软雅黑" w:hAnsi="微软雅黑" w:hint="eastAsia"/>
        </w:rPr>
        <w:t>工程师</w:t>
      </w:r>
      <w:r w:rsidR="008B2BF4" w:rsidRPr="00A14F59">
        <w:rPr>
          <w:rFonts w:ascii="微软雅黑" w:eastAsia="微软雅黑" w:hAnsi="微软雅黑"/>
        </w:rPr>
        <w:t>、</w:t>
      </w:r>
      <w:r w:rsidR="008B2BF4" w:rsidRPr="00A14F59">
        <w:rPr>
          <w:rFonts w:ascii="微软雅黑" w:eastAsia="微软雅黑" w:hAnsi="微软雅黑" w:hint="eastAsia"/>
        </w:rPr>
        <w:t>测试</w:t>
      </w:r>
      <w:r w:rsidRPr="00A14F59">
        <w:rPr>
          <w:rFonts w:ascii="微软雅黑" w:eastAsia="微软雅黑" w:hAnsi="微软雅黑"/>
        </w:rPr>
        <w:t>工程师、项目经理</w:t>
      </w:r>
      <w:r w:rsidR="008B2BF4" w:rsidRPr="00A14F59">
        <w:rPr>
          <w:rFonts w:ascii="微软雅黑" w:eastAsia="微软雅黑" w:hAnsi="微软雅黑" w:hint="eastAsia"/>
        </w:rPr>
        <w:t>等项目相关人员</w:t>
      </w:r>
      <w:r w:rsidR="0091763C" w:rsidRPr="00A14F59">
        <w:rPr>
          <w:rFonts w:ascii="微软雅黑" w:eastAsia="微软雅黑" w:hAnsi="微软雅黑" w:hint="eastAsia"/>
        </w:rPr>
        <w:t>理解系统的重要资料。</w:t>
      </w:r>
    </w:p>
    <w:p w:rsidR="00240636" w:rsidRPr="00A14F59" w:rsidRDefault="00240636" w:rsidP="00292239">
      <w:pPr>
        <w:pStyle w:val="2"/>
      </w:pPr>
      <w:bookmarkStart w:id="8" w:name="_Toc15786743"/>
      <w:bookmarkStart w:id="9" w:name="_Toc116724891"/>
      <w:bookmarkStart w:id="10" w:name="_Toc127780660"/>
      <w:bookmarkStart w:id="11" w:name="_Toc402275348"/>
      <w:bookmarkStart w:id="12" w:name="_Toc494299633"/>
      <w:r w:rsidRPr="00A14F59">
        <w:rPr>
          <w:rFonts w:hint="eastAsia"/>
        </w:rPr>
        <w:t>范围</w:t>
      </w:r>
      <w:bookmarkEnd w:id="8"/>
      <w:bookmarkEnd w:id="9"/>
      <w:bookmarkEnd w:id="10"/>
      <w:bookmarkEnd w:id="11"/>
      <w:bookmarkEnd w:id="12"/>
    </w:p>
    <w:p w:rsidR="00240636" w:rsidRPr="00A14F59" w:rsidRDefault="00135BA2" w:rsidP="00C332E9">
      <w:pPr>
        <w:ind w:firstLineChars="200" w:firstLine="480"/>
        <w:rPr>
          <w:rFonts w:ascii="微软雅黑" w:eastAsia="微软雅黑" w:hAnsi="微软雅黑"/>
          <w:i/>
          <w:iCs/>
          <w:color w:val="0000FF"/>
        </w:rPr>
      </w:pPr>
      <w:r w:rsidRPr="00A14F59">
        <w:rPr>
          <w:rFonts w:ascii="微软雅黑" w:eastAsia="微软雅黑" w:hAnsi="微软雅黑" w:hint="eastAsia"/>
        </w:rPr>
        <w:t>本文档覆盖了系统技术范围内的主要高层次及大粒度内容，未来开发设计、部署实施都应在本文的指导下进行。</w:t>
      </w:r>
    </w:p>
    <w:p w:rsidR="00240636" w:rsidRPr="00A14F59" w:rsidRDefault="006758E8" w:rsidP="00292239">
      <w:pPr>
        <w:pStyle w:val="2"/>
      </w:pPr>
      <w:bookmarkStart w:id="13" w:name="_Toc494299634"/>
      <w:r w:rsidRPr="00A14F59">
        <w:rPr>
          <w:rFonts w:hint="eastAsia"/>
        </w:rPr>
        <w:t>文档使用者</w:t>
      </w:r>
      <w:bookmarkEnd w:id="13"/>
    </w:p>
    <w:p w:rsidR="00240636" w:rsidRPr="00A14F59" w:rsidRDefault="009919B7" w:rsidP="00C332E9">
      <w:pPr>
        <w:ind w:firstLineChars="200" w:firstLine="480"/>
        <w:rPr>
          <w:rFonts w:ascii="微软雅黑" w:eastAsia="微软雅黑" w:hAnsi="微软雅黑"/>
          <w:i/>
          <w:iCs/>
        </w:rPr>
      </w:pPr>
      <w:r w:rsidRPr="00A14F59">
        <w:rPr>
          <w:rFonts w:ascii="微软雅黑" w:eastAsia="微软雅黑" w:hAnsi="微软雅黑" w:hint="eastAsia"/>
        </w:rPr>
        <w:t>系统</w:t>
      </w:r>
      <w:r w:rsidR="00135BA2" w:rsidRPr="00A14F59">
        <w:rPr>
          <w:rFonts w:ascii="微软雅黑" w:eastAsia="微软雅黑" w:hAnsi="微软雅黑"/>
        </w:rPr>
        <w:t>用户、开发</w:t>
      </w:r>
      <w:r w:rsidRPr="00A14F59">
        <w:rPr>
          <w:rFonts w:ascii="微软雅黑" w:eastAsia="微软雅黑" w:hAnsi="微软雅黑" w:hint="eastAsia"/>
        </w:rPr>
        <w:t>工程师</w:t>
      </w:r>
      <w:r w:rsidR="00135BA2" w:rsidRPr="00A14F59">
        <w:rPr>
          <w:rFonts w:ascii="微软雅黑" w:eastAsia="微软雅黑" w:hAnsi="微软雅黑"/>
        </w:rPr>
        <w:t>、</w:t>
      </w:r>
      <w:r w:rsidRPr="00A14F59">
        <w:rPr>
          <w:rFonts w:ascii="微软雅黑" w:eastAsia="微软雅黑" w:hAnsi="微软雅黑" w:hint="eastAsia"/>
        </w:rPr>
        <w:t>测试工程师、</w:t>
      </w:r>
      <w:r w:rsidR="00135BA2" w:rsidRPr="00A14F59">
        <w:rPr>
          <w:rFonts w:ascii="微软雅黑" w:eastAsia="微软雅黑" w:hAnsi="微软雅黑"/>
        </w:rPr>
        <w:t>项目经理</w:t>
      </w:r>
      <w:r w:rsidR="00135BA2" w:rsidRPr="00A14F59">
        <w:rPr>
          <w:rFonts w:ascii="微软雅黑" w:eastAsia="微软雅黑" w:hAnsi="微软雅黑" w:hint="eastAsia"/>
        </w:rPr>
        <w:t>及其他与本项目开展有关的参与者或受益者。</w:t>
      </w:r>
    </w:p>
    <w:p w:rsidR="00240636" w:rsidRPr="00A14F59" w:rsidRDefault="00240636" w:rsidP="00292239">
      <w:pPr>
        <w:pStyle w:val="2"/>
      </w:pPr>
      <w:bookmarkStart w:id="14" w:name="_Toc15786745"/>
      <w:bookmarkStart w:id="15" w:name="_Toc116724893"/>
      <w:bookmarkStart w:id="16" w:name="_Toc127780662"/>
      <w:bookmarkStart w:id="17" w:name="_Toc402275350"/>
      <w:bookmarkStart w:id="18" w:name="_Toc494299635"/>
      <w:r w:rsidRPr="00A14F59">
        <w:rPr>
          <w:rFonts w:hint="eastAsia"/>
        </w:rPr>
        <w:t>参考</w:t>
      </w:r>
      <w:bookmarkEnd w:id="14"/>
      <w:bookmarkEnd w:id="15"/>
      <w:bookmarkEnd w:id="16"/>
      <w:bookmarkEnd w:id="17"/>
      <w:r w:rsidR="0036458E" w:rsidRPr="00A14F59">
        <w:rPr>
          <w:rFonts w:hint="eastAsia"/>
        </w:rPr>
        <w:t>资料</w:t>
      </w:r>
      <w:bookmarkEnd w:id="18"/>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w:t>
      </w:r>
      <w:r w:rsidR="00B85458" w:rsidRPr="00A14F59">
        <w:rPr>
          <w:rFonts w:ascii="微软雅黑" w:eastAsia="微软雅黑" w:hAnsi="微软雅黑"/>
        </w:rPr>
        <w:t>AWS_Setting_Up_Multiuser_Environments_Education.pdf</w:t>
      </w:r>
      <w:r w:rsidRPr="00A14F59">
        <w:rPr>
          <w:rFonts w:ascii="微软雅黑" w:eastAsia="微软雅黑" w:hAnsi="微软雅黑" w:hint="eastAsia"/>
        </w:rPr>
        <w:t>》</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w:t>
      </w:r>
      <w:r w:rsidR="00B85458" w:rsidRPr="00A14F59">
        <w:rPr>
          <w:rFonts w:ascii="微软雅黑" w:eastAsia="微软雅黑" w:hAnsi="微软雅黑" w:hint="eastAsia"/>
        </w:rPr>
        <w:t>基于AWS的教学服务平台需求文档 V2 _20171_217 -S.docx</w:t>
      </w:r>
      <w:r w:rsidRPr="00A14F59">
        <w:rPr>
          <w:rFonts w:ascii="微软雅黑" w:eastAsia="微软雅黑" w:hAnsi="微软雅黑" w:hint="eastAsia"/>
        </w:rPr>
        <w:t>》</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《JAVA 设计模式》</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《SOA核心技术及应用》</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rPr>
        <w:t>《SPRING技术内幕__深入解析SPRING架构与设计原理》</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《SpringMVC学习指南》</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《深入浅出Mybatis技术原理与实践》</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lastRenderedPageBreak/>
        <w:t>《深入浅出Mysql》</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《精通SNMP》</w:t>
      </w:r>
    </w:p>
    <w:p w:rsidR="00240636" w:rsidRPr="00A14F59" w:rsidRDefault="00240636" w:rsidP="0036458E">
      <w:pPr>
        <w:ind w:firstLineChars="200" w:firstLine="480"/>
        <w:rPr>
          <w:rFonts w:ascii="微软雅黑" w:eastAsia="微软雅黑" w:hAnsi="微软雅黑"/>
          <w:i/>
          <w:iCs/>
          <w:color w:val="0000FF"/>
          <w:szCs w:val="21"/>
        </w:rPr>
      </w:pPr>
    </w:p>
    <w:p w:rsidR="00240636" w:rsidRPr="00A14F59" w:rsidRDefault="00240636" w:rsidP="00292239">
      <w:pPr>
        <w:pStyle w:val="2"/>
      </w:pPr>
      <w:bookmarkStart w:id="19" w:name="_Toc15786746"/>
      <w:bookmarkStart w:id="20" w:name="_Toc116724894"/>
      <w:bookmarkStart w:id="21" w:name="_Toc127780663"/>
      <w:bookmarkStart w:id="22" w:name="_Toc402275351"/>
      <w:bookmarkStart w:id="23" w:name="_Toc494299636"/>
      <w:r w:rsidRPr="00A14F59">
        <w:rPr>
          <w:rFonts w:hint="eastAsia"/>
        </w:rPr>
        <w:t>术语与缩写解释</w:t>
      </w:r>
      <w:bookmarkEnd w:id="19"/>
      <w:bookmarkEnd w:id="20"/>
      <w:bookmarkEnd w:id="21"/>
      <w:bookmarkEnd w:id="22"/>
      <w:bookmarkEnd w:id="2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6010"/>
      </w:tblGrid>
      <w:tr w:rsidR="00135BA2" w:rsidRPr="00A14F59" w:rsidTr="00A265AC">
        <w:trPr>
          <w:trHeight w:val="567"/>
        </w:trPr>
        <w:tc>
          <w:tcPr>
            <w:tcW w:w="2050" w:type="dxa"/>
            <w:shd w:val="clear" w:color="auto" w:fill="D9D9D9"/>
            <w:vAlign w:val="center"/>
          </w:tcPr>
          <w:p w:rsidR="00135BA2" w:rsidRPr="00A14F59" w:rsidRDefault="00135BA2" w:rsidP="00BC65D6">
            <w:pPr>
              <w:rPr>
                <w:rFonts w:ascii="微软雅黑" w:eastAsia="微软雅黑" w:hAnsi="微软雅黑"/>
                <w:b/>
              </w:rPr>
            </w:pPr>
            <w:r w:rsidRPr="00A14F59">
              <w:rPr>
                <w:rFonts w:ascii="微软雅黑" w:eastAsia="微软雅黑" w:hAnsi="微软雅黑" w:hint="eastAsia"/>
                <w:b/>
              </w:rPr>
              <w:t>缩写、术语</w:t>
            </w:r>
          </w:p>
        </w:tc>
        <w:tc>
          <w:tcPr>
            <w:tcW w:w="6010" w:type="dxa"/>
            <w:shd w:val="clear" w:color="auto" w:fill="D9D9D9"/>
            <w:vAlign w:val="center"/>
          </w:tcPr>
          <w:p w:rsidR="00135BA2" w:rsidRPr="00A14F59" w:rsidRDefault="00135BA2" w:rsidP="00BC65D6">
            <w:pPr>
              <w:rPr>
                <w:rFonts w:ascii="微软雅黑" w:eastAsia="微软雅黑" w:hAnsi="微软雅黑"/>
                <w:b/>
              </w:rPr>
            </w:pPr>
            <w:r w:rsidRPr="00A14F59">
              <w:rPr>
                <w:rFonts w:ascii="微软雅黑" w:eastAsia="微软雅黑" w:hAnsi="微软雅黑" w:hint="eastAsia"/>
                <w:b/>
              </w:rPr>
              <w:t>解释</w:t>
            </w:r>
          </w:p>
        </w:tc>
      </w:tr>
      <w:tr w:rsidR="00135BA2" w:rsidRPr="00A14F59" w:rsidTr="00A265AC">
        <w:tc>
          <w:tcPr>
            <w:tcW w:w="2050" w:type="dxa"/>
          </w:tcPr>
          <w:p w:rsidR="00135BA2" w:rsidRPr="00A14F59" w:rsidRDefault="00135BA2" w:rsidP="00BC65D6">
            <w:pPr>
              <w:rPr>
                <w:rFonts w:ascii="微软雅黑" w:eastAsia="微软雅黑" w:hAnsi="微软雅黑"/>
                <w:szCs w:val="21"/>
              </w:rPr>
            </w:pPr>
            <w:r w:rsidRPr="00A14F59">
              <w:rPr>
                <w:rFonts w:ascii="微软雅黑" w:eastAsia="微软雅黑" w:hAnsi="微软雅黑" w:hint="eastAsia"/>
                <w:szCs w:val="21"/>
              </w:rPr>
              <w:t>B/S</w:t>
            </w:r>
          </w:p>
        </w:tc>
        <w:tc>
          <w:tcPr>
            <w:tcW w:w="6010" w:type="dxa"/>
          </w:tcPr>
          <w:p w:rsidR="00135BA2" w:rsidRPr="00A14F59" w:rsidRDefault="00135BA2" w:rsidP="00BC65D6">
            <w:pPr>
              <w:rPr>
                <w:rStyle w:val="aa"/>
                <w:rFonts w:ascii="微软雅黑" w:eastAsia="微软雅黑" w:hAnsi="微软雅黑"/>
                <w:color w:val="000000"/>
                <w:szCs w:val="21"/>
                <w:u w:val="none"/>
              </w:rPr>
            </w:pPr>
            <w:r w:rsidRPr="00A14F59">
              <w:rPr>
                <w:rFonts w:ascii="微软雅黑" w:eastAsia="微软雅黑" w:hAnsi="微软雅黑" w:cs="Arial"/>
                <w:color w:val="000000"/>
                <w:szCs w:val="21"/>
              </w:rPr>
              <w:t>Browser/Server</w:t>
            </w:r>
            <w:r w:rsidRPr="00A14F59">
              <w:rPr>
                <w:rStyle w:val="aa"/>
                <w:rFonts w:ascii="微软雅黑" w:eastAsia="微软雅黑" w:hAnsi="微软雅黑" w:hint="eastAsia"/>
                <w:color w:val="000000"/>
                <w:szCs w:val="21"/>
                <w:u w:val="none"/>
              </w:rPr>
              <w:t xml:space="preserve"> 浏览器/服务器</w:t>
            </w:r>
          </w:p>
        </w:tc>
      </w:tr>
      <w:tr w:rsidR="00135BA2" w:rsidRPr="00A14F59" w:rsidTr="00A265AC">
        <w:tc>
          <w:tcPr>
            <w:tcW w:w="2050" w:type="dxa"/>
          </w:tcPr>
          <w:p w:rsidR="00135BA2" w:rsidRPr="00A14F59" w:rsidRDefault="00135BA2" w:rsidP="00BC65D6">
            <w:pPr>
              <w:rPr>
                <w:rFonts w:ascii="微软雅黑" w:eastAsia="微软雅黑" w:hAnsi="微软雅黑"/>
                <w:szCs w:val="21"/>
              </w:rPr>
            </w:pPr>
            <w:r w:rsidRPr="00A14F59">
              <w:rPr>
                <w:rFonts w:ascii="微软雅黑" w:eastAsia="微软雅黑" w:hAnsi="微软雅黑" w:hint="eastAsia"/>
                <w:szCs w:val="21"/>
              </w:rPr>
              <w:t>MVC</w:t>
            </w:r>
          </w:p>
        </w:tc>
        <w:tc>
          <w:tcPr>
            <w:tcW w:w="6010" w:type="dxa"/>
          </w:tcPr>
          <w:p w:rsidR="00135BA2" w:rsidRPr="00A14F59" w:rsidRDefault="00135BA2" w:rsidP="00BC65D6">
            <w:pPr>
              <w:rPr>
                <w:rFonts w:ascii="微软雅黑" w:eastAsia="微软雅黑" w:hAnsi="微软雅黑"/>
              </w:rPr>
            </w:pPr>
            <w:r w:rsidRPr="00A14F59">
              <w:rPr>
                <w:rFonts w:ascii="微软雅黑" w:eastAsia="微软雅黑" w:hAnsi="微软雅黑" w:hint="eastAsia"/>
              </w:rPr>
              <w:t>Model-View-Controller 模型-视图-控制</w:t>
            </w:r>
          </w:p>
        </w:tc>
      </w:tr>
      <w:tr w:rsidR="00663C75" w:rsidRPr="00A14F59" w:rsidTr="00A265AC">
        <w:tc>
          <w:tcPr>
            <w:tcW w:w="2050" w:type="dxa"/>
          </w:tcPr>
          <w:p w:rsidR="00663C75" w:rsidRPr="00A14F59" w:rsidRDefault="00663C75" w:rsidP="00BC65D6">
            <w:pPr>
              <w:rPr>
                <w:rFonts w:ascii="微软雅黑" w:eastAsia="微软雅黑" w:hAnsi="微软雅黑"/>
                <w:szCs w:val="21"/>
              </w:rPr>
            </w:pPr>
            <w:r w:rsidRPr="00A14F59">
              <w:rPr>
                <w:rFonts w:ascii="微软雅黑" w:eastAsia="微软雅黑" w:hAnsi="微软雅黑" w:hint="eastAsia"/>
                <w:szCs w:val="21"/>
              </w:rPr>
              <w:t>Spring</w:t>
            </w:r>
          </w:p>
        </w:tc>
        <w:tc>
          <w:tcPr>
            <w:tcW w:w="6010" w:type="dxa"/>
          </w:tcPr>
          <w:p w:rsidR="00663C75" w:rsidRPr="00A14F59" w:rsidRDefault="00663C75" w:rsidP="00BC65D6">
            <w:pPr>
              <w:rPr>
                <w:rFonts w:ascii="微软雅黑" w:eastAsia="微软雅黑" w:hAnsi="微软雅黑"/>
              </w:rPr>
            </w:pPr>
            <w:r w:rsidRPr="00A14F59">
              <w:rPr>
                <w:rFonts w:ascii="微软雅黑" w:eastAsia="微软雅黑" w:hAnsi="微软雅黑"/>
              </w:rPr>
              <w:t>Spring是一个开放源代码的设计层面框架</w:t>
            </w:r>
          </w:p>
        </w:tc>
      </w:tr>
      <w:tr w:rsidR="00663C75" w:rsidRPr="00A14F59" w:rsidTr="00A265AC">
        <w:tc>
          <w:tcPr>
            <w:tcW w:w="2050" w:type="dxa"/>
          </w:tcPr>
          <w:p w:rsidR="00663C75" w:rsidRPr="00A14F59" w:rsidRDefault="00663C75" w:rsidP="00BC65D6">
            <w:pPr>
              <w:rPr>
                <w:rFonts w:ascii="微软雅黑" w:eastAsia="微软雅黑" w:hAnsi="微软雅黑"/>
                <w:szCs w:val="21"/>
              </w:rPr>
            </w:pPr>
            <w:r w:rsidRPr="00A14F59">
              <w:rPr>
                <w:rFonts w:ascii="微软雅黑" w:eastAsia="微软雅黑" w:hAnsi="微软雅黑" w:hint="eastAsia"/>
                <w:szCs w:val="21"/>
              </w:rPr>
              <w:t>Mybatis</w:t>
            </w:r>
          </w:p>
        </w:tc>
        <w:tc>
          <w:tcPr>
            <w:tcW w:w="6010" w:type="dxa"/>
          </w:tcPr>
          <w:p w:rsidR="00663C75" w:rsidRPr="00A14F59" w:rsidRDefault="00663C75" w:rsidP="00BC65D6">
            <w:pPr>
              <w:rPr>
                <w:rFonts w:ascii="微软雅黑" w:eastAsia="微软雅黑" w:hAnsi="微软雅黑"/>
              </w:rPr>
            </w:pPr>
            <w:r w:rsidRPr="00A14F59">
              <w:rPr>
                <w:rFonts w:ascii="微软雅黑" w:eastAsia="微软雅黑" w:hAnsi="微软雅黑"/>
              </w:rPr>
              <w:t>MyBatis 是一款优秀的持久层框架</w:t>
            </w:r>
          </w:p>
        </w:tc>
      </w:tr>
      <w:tr w:rsidR="000A4039" w:rsidRPr="00A14F59" w:rsidTr="00A265AC">
        <w:tc>
          <w:tcPr>
            <w:tcW w:w="2050" w:type="dxa"/>
          </w:tcPr>
          <w:p w:rsidR="000A4039" w:rsidRPr="00A14F59" w:rsidRDefault="000A4039" w:rsidP="00BC65D6">
            <w:pPr>
              <w:rPr>
                <w:rFonts w:ascii="微软雅黑" w:eastAsia="微软雅黑" w:hAnsi="微软雅黑"/>
                <w:szCs w:val="21"/>
              </w:rPr>
            </w:pPr>
            <w:r w:rsidRPr="00A14F59">
              <w:rPr>
                <w:rFonts w:ascii="微软雅黑" w:eastAsia="微软雅黑" w:hAnsi="微软雅黑" w:hint="eastAsia"/>
                <w:szCs w:val="21"/>
              </w:rPr>
              <w:t>AJAX</w:t>
            </w:r>
          </w:p>
        </w:tc>
        <w:tc>
          <w:tcPr>
            <w:tcW w:w="6010" w:type="dxa"/>
          </w:tcPr>
          <w:p w:rsidR="000A4039" w:rsidRPr="00A14F59" w:rsidRDefault="00EC7053" w:rsidP="00BC65D6">
            <w:pPr>
              <w:rPr>
                <w:rFonts w:ascii="微软雅黑" w:eastAsia="微软雅黑" w:hAnsi="微软雅黑"/>
              </w:rPr>
            </w:pPr>
            <w:r w:rsidRPr="00A14F59">
              <w:rPr>
                <w:rFonts w:ascii="微软雅黑" w:eastAsia="微软雅黑" w:hAnsi="微软雅黑"/>
              </w:rPr>
              <w:t>AJAX</w:t>
            </w:r>
            <w:r w:rsidRPr="00A14F59">
              <w:rPr>
                <w:rFonts w:ascii="微软雅黑" w:eastAsia="微软雅黑" w:hAnsi="微软雅黑"/>
                <w:szCs w:val="21"/>
              </w:rPr>
              <w:t>即“Asynchronous Javascript + XML”（异步JavaScript和XML），是指一种创建交互式网页应用的网页开发技术。</w:t>
            </w:r>
          </w:p>
        </w:tc>
      </w:tr>
      <w:tr w:rsidR="000A4039" w:rsidRPr="00A14F59" w:rsidTr="00A265AC">
        <w:tc>
          <w:tcPr>
            <w:tcW w:w="2050" w:type="dxa"/>
          </w:tcPr>
          <w:p w:rsidR="000A4039" w:rsidRPr="00A14F59" w:rsidRDefault="000A4039" w:rsidP="00BC65D6">
            <w:pPr>
              <w:rPr>
                <w:rFonts w:ascii="微软雅黑" w:eastAsia="微软雅黑" w:hAnsi="微软雅黑"/>
                <w:szCs w:val="21"/>
              </w:rPr>
            </w:pPr>
            <w:r w:rsidRPr="00A14F59">
              <w:rPr>
                <w:rFonts w:ascii="微软雅黑" w:eastAsia="微软雅黑" w:hAnsi="微软雅黑" w:hint="eastAsia"/>
                <w:szCs w:val="21"/>
              </w:rPr>
              <w:t>JSON</w:t>
            </w:r>
          </w:p>
        </w:tc>
        <w:tc>
          <w:tcPr>
            <w:tcW w:w="6010" w:type="dxa"/>
          </w:tcPr>
          <w:p w:rsidR="000A4039" w:rsidRPr="00A14F59" w:rsidRDefault="00EC7053" w:rsidP="00BC65D6">
            <w:pPr>
              <w:rPr>
                <w:rFonts w:ascii="微软雅黑" w:eastAsia="微软雅黑" w:hAnsi="微软雅黑"/>
              </w:rPr>
            </w:pPr>
            <w:r w:rsidRPr="00A14F59">
              <w:rPr>
                <w:rFonts w:ascii="微软雅黑" w:eastAsia="微软雅黑" w:hAnsi="微软雅黑"/>
              </w:rPr>
              <w:t>JSON</w:t>
            </w:r>
            <w:r w:rsidRPr="00A14F59">
              <w:rPr>
                <w:rFonts w:ascii="微软雅黑" w:eastAsia="微软雅黑" w:hAnsi="微软雅黑"/>
                <w:szCs w:val="21"/>
              </w:rPr>
              <w:t>(JavaScript Object Notation) 是一种轻量级的数据交换格式。它基于JavaScript（Standard ECMA-262 3rd Edition - December 1999）的一个子集。</w:t>
            </w:r>
          </w:p>
        </w:tc>
      </w:tr>
      <w:tr w:rsidR="000A4039" w:rsidRPr="00A14F59" w:rsidTr="00A265AC">
        <w:tc>
          <w:tcPr>
            <w:tcW w:w="2050" w:type="dxa"/>
          </w:tcPr>
          <w:p w:rsidR="000A4039" w:rsidRPr="00A14F59" w:rsidRDefault="00663C75" w:rsidP="00BC65D6">
            <w:pPr>
              <w:rPr>
                <w:rFonts w:ascii="微软雅黑" w:eastAsia="微软雅黑" w:hAnsi="微软雅黑"/>
                <w:szCs w:val="21"/>
              </w:rPr>
            </w:pPr>
            <w:r w:rsidRPr="00A14F59">
              <w:rPr>
                <w:rFonts w:ascii="微软雅黑" w:eastAsia="微软雅黑" w:hAnsi="微软雅黑" w:hint="eastAsia"/>
                <w:szCs w:val="21"/>
              </w:rPr>
              <w:t>Tomcat</w:t>
            </w:r>
          </w:p>
        </w:tc>
        <w:tc>
          <w:tcPr>
            <w:tcW w:w="6010" w:type="dxa"/>
          </w:tcPr>
          <w:p w:rsidR="000A4039" w:rsidRPr="00A14F59" w:rsidRDefault="00B40DE3" w:rsidP="00BC65D6">
            <w:pPr>
              <w:rPr>
                <w:rFonts w:ascii="微软雅黑" w:eastAsia="微软雅黑" w:hAnsi="微软雅黑"/>
              </w:rPr>
            </w:pPr>
            <w:r w:rsidRPr="00A14F59">
              <w:rPr>
                <w:rFonts w:ascii="微软雅黑" w:eastAsia="微软雅黑" w:hAnsi="微软雅黑"/>
              </w:rPr>
              <w:t>Web 应用服务器</w:t>
            </w:r>
          </w:p>
        </w:tc>
      </w:tr>
      <w:tr w:rsidR="000A4039" w:rsidRPr="00A14F59" w:rsidTr="00A265AC">
        <w:tc>
          <w:tcPr>
            <w:tcW w:w="2050" w:type="dxa"/>
          </w:tcPr>
          <w:p w:rsidR="000A4039" w:rsidRPr="00A14F59" w:rsidRDefault="00007841" w:rsidP="00BC65D6">
            <w:pPr>
              <w:rPr>
                <w:rFonts w:ascii="微软雅黑" w:eastAsia="微软雅黑" w:hAnsi="微软雅黑"/>
                <w:szCs w:val="21"/>
              </w:rPr>
            </w:pPr>
            <w:r w:rsidRPr="00A14F59">
              <w:rPr>
                <w:rFonts w:ascii="微软雅黑" w:eastAsia="微软雅黑" w:hAnsi="微软雅黑" w:hint="eastAsia"/>
                <w:szCs w:val="21"/>
              </w:rPr>
              <w:t>Bootstrap</w:t>
            </w:r>
          </w:p>
        </w:tc>
        <w:tc>
          <w:tcPr>
            <w:tcW w:w="6010" w:type="dxa"/>
          </w:tcPr>
          <w:p w:rsidR="000A4039" w:rsidRPr="00A14F59" w:rsidRDefault="00663C75" w:rsidP="00BC65D6">
            <w:pPr>
              <w:rPr>
                <w:rFonts w:ascii="微软雅黑" w:eastAsia="微软雅黑" w:hAnsi="微软雅黑"/>
              </w:rPr>
            </w:pPr>
            <w:r w:rsidRPr="00A14F59">
              <w:rPr>
                <w:rFonts w:ascii="微软雅黑" w:eastAsia="微软雅黑" w:hAnsi="微软雅黑"/>
                <w:i/>
                <w:iCs/>
                <w:szCs w:val="21"/>
              </w:rPr>
              <w:t>Bootstrap</w:t>
            </w:r>
            <w:r w:rsidRPr="00A14F59">
              <w:rPr>
                <w:rFonts w:ascii="微软雅黑" w:eastAsia="微软雅黑" w:hAnsi="微软雅黑"/>
                <w:szCs w:val="21"/>
              </w:rPr>
              <w:t>是Twitter推出的一个用于前端开发的开源工具包</w:t>
            </w:r>
          </w:p>
        </w:tc>
      </w:tr>
      <w:tr w:rsidR="000A4039" w:rsidRPr="00A14F59" w:rsidTr="00A265AC">
        <w:tc>
          <w:tcPr>
            <w:tcW w:w="2050" w:type="dxa"/>
          </w:tcPr>
          <w:p w:rsidR="000A4039" w:rsidRPr="00A14F59" w:rsidRDefault="000A4039" w:rsidP="00BC65D6">
            <w:pPr>
              <w:rPr>
                <w:rFonts w:ascii="微软雅黑" w:eastAsia="微软雅黑" w:hAnsi="微软雅黑"/>
                <w:szCs w:val="21"/>
              </w:rPr>
            </w:pPr>
            <w:r w:rsidRPr="00A14F59">
              <w:rPr>
                <w:rFonts w:ascii="微软雅黑" w:eastAsia="微软雅黑" w:hAnsi="微软雅黑" w:hint="eastAsia"/>
                <w:szCs w:val="21"/>
              </w:rPr>
              <w:t>SOA</w:t>
            </w:r>
          </w:p>
        </w:tc>
        <w:tc>
          <w:tcPr>
            <w:tcW w:w="6010" w:type="dxa"/>
          </w:tcPr>
          <w:p w:rsidR="000A4039" w:rsidRPr="00A14F59" w:rsidRDefault="00EC7053" w:rsidP="00BC65D6">
            <w:pPr>
              <w:rPr>
                <w:rFonts w:ascii="微软雅黑" w:eastAsia="微软雅黑" w:hAnsi="微软雅黑"/>
              </w:rPr>
            </w:pPr>
            <w:r w:rsidRPr="00A14F59">
              <w:rPr>
                <w:rFonts w:ascii="微软雅黑" w:eastAsia="微软雅黑" w:hAnsi="微软雅黑"/>
                <w:szCs w:val="21"/>
              </w:rPr>
              <w:t>面向服务的体系结构</w:t>
            </w:r>
          </w:p>
        </w:tc>
      </w:tr>
      <w:tr w:rsidR="00B85458" w:rsidRPr="00A14F59" w:rsidTr="00A265AC">
        <w:tc>
          <w:tcPr>
            <w:tcW w:w="2050" w:type="dxa"/>
          </w:tcPr>
          <w:p w:rsidR="00B85458" w:rsidRPr="00A14F59" w:rsidRDefault="00B85458" w:rsidP="00BC65D6">
            <w:pPr>
              <w:rPr>
                <w:rFonts w:ascii="微软雅黑" w:eastAsia="微软雅黑" w:hAnsi="微软雅黑"/>
                <w:szCs w:val="21"/>
              </w:rPr>
            </w:pPr>
            <w:r w:rsidRPr="00A14F59">
              <w:rPr>
                <w:rFonts w:ascii="微软雅黑" w:eastAsia="微软雅黑" w:hAnsi="微软雅黑" w:hint="eastAsia"/>
                <w:szCs w:val="21"/>
              </w:rPr>
              <w:t>AWS</w:t>
            </w:r>
          </w:p>
        </w:tc>
        <w:tc>
          <w:tcPr>
            <w:tcW w:w="6010" w:type="dxa"/>
          </w:tcPr>
          <w:p w:rsidR="00B85458" w:rsidRPr="00A14F59" w:rsidRDefault="00475A96" w:rsidP="009F74F4">
            <w:pPr>
              <w:rPr>
                <w:rFonts w:ascii="微软雅黑" w:eastAsia="微软雅黑" w:hAnsi="微软雅黑"/>
                <w:szCs w:val="21"/>
              </w:rPr>
            </w:pPr>
            <w:hyperlink r:id="rId8" w:tgtFrame="_blank" w:history="1">
              <w:r w:rsidR="009F74F4" w:rsidRPr="00A14F59">
                <w:rPr>
                  <w:rFonts w:ascii="微软雅黑" w:eastAsia="微软雅黑" w:hAnsi="微软雅黑"/>
                  <w:szCs w:val="21"/>
                </w:rPr>
                <w:t>业务流程管理</w:t>
              </w:r>
            </w:hyperlink>
            <w:r w:rsidR="009F74F4" w:rsidRPr="00A14F59">
              <w:rPr>
                <w:rFonts w:ascii="微软雅黑" w:eastAsia="微软雅黑" w:hAnsi="微软雅黑"/>
                <w:szCs w:val="21"/>
              </w:rPr>
              <w:t>开发平台AWS Enterprise BPM Platform 业务流程管理开发平台</w:t>
            </w:r>
          </w:p>
        </w:tc>
      </w:tr>
    </w:tbl>
    <w:p w:rsidR="00264F0E" w:rsidRPr="00A14F59" w:rsidRDefault="00264F0E" w:rsidP="00264F0E">
      <w:pPr>
        <w:pStyle w:val="1"/>
        <w:pageBreakBefore/>
        <w:spacing w:before="175" w:after="175"/>
        <w:rPr>
          <w:rFonts w:ascii="微软雅黑" w:eastAsia="微软雅黑" w:hAnsi="微软雅黑"/>
        </w:rPr>
      </w:pPr>
      <w:bookmarkStart w:id="24" w:name="_Toc402275352"/>
      <w:bookmarkStart w:id="25" w:name="_Toc494299637"/>
      <w:r w:rsidRPr="00A14F59">
        <w:rPr>
          <w:rFonts w:ascii="微软雅黑" w:eastAsia="微软雅黑" w:hAnsi="微软雅黑" w:hint="eastAsia"/>
        </w:rPr>
        <w:lastRenderedPageBreak/>
        <w:t>概述</w:t>
      </w:r>
      <w:bookmarkEnd w:id="24"/>
      <w:bookmarkEnd w:id="25"/>
    </w:p>
    <w:p w:rsidR="00264F0E" w:rsidRPr="00A14F59" w:rsidRDefault="00264F0E" w:rsidP="00292239">
      <w:pPr>
        <w:pStyle w:val="2"/>
      </w:pPr>
      <w:bookmarkStart w:id="26" w:name="_Toc30855919"/>
      <w:bookmarkStart w:id="27" w:name="_Toc72650624"/>
      <w:bookmarkStart w:id="28" w:name="_Toc127860049"/>
      <w:bookmarkStart w:id="29" w:name="_Toc402275353"/>
      <w:bookmarkStart w:id="30" w:name="_Toc494299638"/>
      <w:r w:rsidRPr="00A14F59">
        <w:rPr>
          <w:rFonts w:hint="eastAsia"/>
        </w:rPr>
        <w:t>项目</w:t>
      </w:r>
      <w:bookmarkEnd w:id="26"/>
      <w:bookmarkEnd w:id="27"/>
      <w:bookmarkEnd w:id="28"/>
      <w:bookmarkEnd w:id="29"/>
      <w:bookmarkEnd w:id="30"/>
      <w:r w:rsidR="00E57145" w:rsidRPr="00A14F59">
        <w:rPr>
          <w:rFonts w:hint="eastAsia"/>
        </w:rPr>
        <w:t>概要</w:t>
      </w:r>
    </w:p>
    <w:p w:rsidR="00E57145" w:rsidRPr="00A14F59" w:rsidRDefault="00E57145" w:rsidP="00E57145">
      <w:pPr>
        <w:pStyle w:val="afd"/>
        <w:ind w:firstLine="240"/>
        <w:rPr>
          <w:rFonts w:ascii="微软雅黑" w:eastAsia="微软雅黑" w:hAnsi="微软雅黑"/>
          <w:szCs w:val="21"/>
        </w:rPr>
      </w:pPr>
      <w:r w:rsidRPr="00A14F59">
        <w:rPr>
          <w:rFonts w:ascii="微软雅黑" w:eastAsia="微软雅黑" w:hAnsi="微软雅黑" w:hint="eastAsia"/>
          <w:szCs w:val="21"/>
        </w:rPr>
        <w:t>教学实验服务平台，主要指的是通过</w:t>
      </w:r>
      <w:r w:rsidRPr="00A14F59">
        <w:rPr>
          <w:rFonts w:ascii="微软雅黑" w:eastAsia="微软雅黑" w:hAnsi="微软雅黑"/>
          <w:szCs w:val="21"/>
        </w:rPr>
        <w:t>WEB</w:t>
      </w:r>
      <w:r w:rsidRPr="00A14F59">
        <w:rPr>
          <w:rFonts w:ascii="微软雅黑" w:eastAsia="微软雅黑" w:hAnsi="微软雅黑" w:hint="eastAsia"/>
          <w:szCs w:val="21"/>
        </w:rPr>
        <w:t>界面基于互联网为实验教学提供可预置、可限时、可回收、可计费的云端</w:t>
      </w:r>
      <w:r w:rsidRPr="00A14F59">
        <w:rPr>
          <w:rFonts w:ascii="微软雅黑" w:eastAsia="微软雅黑" w:hAnsi="微软雅黑"/>
          <w:szCs w:val="21"/>
        </w:rPr>
        <w:t>IT</w:t>
      </w:r>
      <w:r w:rsidRPr="00A14F59">
        <w:rPr>
          <w:rFonts w:ascii="微软雅黑" w:eastAsia="微软雅黑" w:hAnsi="微软雅黑" w:hint="eastAsia"/>
          <w:szCs w:val="21"/>
        </w:rPr>
        <w:t>教学实验环境的服务平台。</w:t>
      </w:r>
    </w:p>
    <w:p w:rsidR="00E57145" w:rsidRPr="00A14F59" w:rsidRDefault="00E57145" w:rsidP="00E57145">
      <w:pPr>
        <w:pStyle w:val="afd"/>
        <w:ind w:firstLine="240"/>
        <w:rPr>
          <w:rFonts w:ascii="微软雅黑" w:eastAsia="微软雅黑" w:hAnsi="微软雅黑"/>
          <w:szCs w:val="21"/>
        </w:rPr>
      </w:pPr>
      <w:r w:rsidRPr="00A14F59">
        <w:rPr>
          <w:rFonts w:ascii="微软雅黑" w:eastAsia="微软雅黑" w:hAnsi="微软雅黑" w:hint="eastAsia"/>
          <w:szCs w:val="21"/>
        </w:rPr>
        <w:t>教学实验平台为教师或其实验教学助手提供：在</w:t>
      </w:r>
      <w:proofErr w:type="gramStart"/>
      <w:r w:rsidRPr="00A14F59">
        <w:rPr>
          <w:rFonts w:ascii="微软雅黑" w:eastAsia="微软雅黑" w:hAnsi="微软雅黑" w:hint="eastAsia"/>
          <w:szCs w:val="21"/>
        </w:rPr>
        <w:t>公有云</w:t>
      </w:r>
      <w:proofErr w:type="gramEnd"/>
      <w:r w:rsidRPr="00A14F59">
        <w:rPr>
          <w:rFonts w:ascii="微软雅黑" w:eastAsia="微软雅黑" w:hAnsi="微软雅黑" w:hint="eastAsia"/>
          <w:szCs w:val="21"/>
        </w:rPr>
        <w:t>管理控制台中制作实验模板，测试实验过程，开放</w:t>
      </w:r>
      <w:r w:rsidRPr="00A14F59">
        <w:rPr>
          <w:rFonts w:ascii="微软雅黑" w:eastAsia="微软雅黑" w:hAnsi="微软雅黑"/>
          <w:szCs w:val="21"/>
        </w:rPr>
        <w:t>/</w:t>
      </w:r>
      <w:r w:rsidRPr="00A14F59">
        <w:rPr>
          <w:rFonts w:ascii="微软雅黑" w:eastAsia="微软雅黑" w:hAnsi="微软雅黑" w:hint="eastAsia"/>
          <w:szCs w:val="21"/>
        </w:rPr>
        <w:t>私有实验环境，制定实验计划，根据实验计划自动预置实验资源，收集实验进度等实验教学管理活动，学生用户与权限管理；为学生提供：申请并使用开放的实验环境；为院系管理员提供：教师、学生用户与权限管理；审核教师校内开放的实验模板；</w:t>
      </w:r>
      <w:proofErr w:type="gramStart"/>
      <w:r w:rsidRPr="00A14F59">
        <w:rPr>
          <w:rFonts w:ascii="微软雅黑" w:eastAsia="微软雅黑" w:hAnsi="微软雅黑" w:hint="eastAsia"/>
          <w:szCs w:val="21"/>
        </w:rPr>
        <w:t>公有云服务</w:t>
      </w:r>
      <w:proofErr w:type="gramEnd"/>
      <w:r w:rsidRPr="00A14F59">
        <w:rPr>
          <w:rFonts w:ascii="微软雅黑" w:eastAsia="微软雅黑" w:hAnsi="微软雅黑" w:hint="eastAsia"/>
          <w:szCs w:val="21"/>
        </w:rPr>
        <w:t>账号绑定，计费管理，预置资源配置管理，</w:t>
      </w:r>
      <w:proofErr w:type="gramStart"/>
      <w:r w:rsidRPr="00A14F59">
        <w:rPr>
          <w:rFonts w:ascii="微软雅黑" w:eastAsia="微软雅黑" w:hAnsi="微软雅黑" w:hint="eastAsia"/>
          <w:szCs w:val="21"/>
        </w:rPr>
        <w:t>公有云服务</w:t>
      </w:r>
      <w:proofErr w:type="gramEnd"/>
      <w:r w:rsidRPr="00A14F59">
        <w:rPr>
          <w:rFonts w:ascii="微软雅黑" w:eastAsia="微软雅黑" w:hAnsi="微软雅黑" w:hint="eastAsia"/>
          <w:szCs w:val="21"/>
        </w:rPr>
        <w:t>管理；系统根据实验设计自动实现实验终止或实验备份和恢复；为平台管理员提供：管理平台账号与权限，审核平台级别开放的实验模板，平台计费管理，平台运行监控。</w:t>
      </w:r>
    </w:p>
    <w:p w:rsidR="00E57145" w:rsidRPr="00A14F59" w:rsidRDefault="00E57145" w:rsidP="00E57145">
      <w:pPr>
        <w:pStyle w:val="afd"/>
        <w:ind w:firstLine="240"/>
        <w:rPr>
          <w:rFonts w:ascii="微软雅黑" w:eastAsia="微软雅黑" w:hAnsi="微软雅黑"/>
          <w:szCs w:val="21"/>
        </w:rPr>
      </w:pPr>
      <w:r w:rsidRPr="00A14F59">
        <w:rPr>
          <w:rFonts w:ascii="微软雅黑" w:eastAsia="微软雅黑" w:hAnsi="微软雅黑" w:hint="eastAsia"/>
          <w:szCs w:val="21"/>
        </w:rPr>
        <w:t>平台支持多用户</w:t>
      </w:r>
      <w:r w:rsidRPr="00A14F59">
        <w:rPr>
          <w:rFonts w:ascii="微软雅黑" w:eastAsia="微软雅黑" w:hAnsi="微软雅黑"/>
          <w:szCs w:val="21"/>
        </w:rPr>
        <w:t>SaaS</w:t>
      </w:r>
      <w:r w:rsidRPr="00A14F59">
        <w:rPr>
          <w:rFonts w:ascii="微软雅黑" w:eastAsia="微软雅黑" w:hAnsi="微软雅黑" w:hint="eastAsia"/>
          <w:szCs w:val="21"/>
        </w:rPr>
        <w:t>和单用户两种模式部署和运营。</w:t>
      </w:r>
      <w:r w:rsidRPr="00A14F59">
        <w:rPr>
          <w:rFonts w:ascii="微软雅黑" w:eastAsia="微软雅黑" w:hAnsi="微软雅黑"/>
          <w:szCs w:val="21"/>
        </w:rPr>
        <w:t>SaaS</w:t>
      </w:r>
      <w:r w:rsidRPr="00A14F59">
        <w:rPr>
          <w:rFonts w:ascii="微软雅黑" w:eastAsia="微软雅黑" w:hAnsi="微软雅黑" w:hint="eastAsia"/>
          <w:szCs w:val="21"/>
        </w:rPr>
        <w:t>模式：在云端部署一套系统，多个学校</w:t>
      </w:r>
      <w:r w:rsidRPr="00A14F59">
        <w:rPr>
          <w:rFonts w:ascii="微软雅黑" w:eastAsia="微软雅黑" w:hAnsi="微软雅黑"/>
          <w:szCs w:val="21"/>
        </w:rPr>
        <w:t>/</w:t>
      </w:r>
      <w:r w:rsidRPr="00A14F59">
        <w:rPr>
          <w:rFonts w:ascii="微软雅黑" w:eastAsia="微软雅黑" w:hAnsi="微软雅黑" w:hint="eastAsia"/>
          <w:szCs w:val="21"/>
        </w:rPr>
        <w:t>院系可以开设相对独立的平台账号，每个平台账号即可实现教师、学生、院系管理员三种用户的功能；单用户模式：以一个学校或学院作为一个应用部署单位，实现教师、学生、院系管理员三种用户的功能。</w:t>
      </w:r>
    </w:p>
    <w:p w:rsidR="006737F8" w:rsidRPr="00A14F59" w:rsidRDefault="006737F8" w:rsidP="006737F8">
      <w:pPr>
        <w:rPr>
          <w:rFonts w:ascii="微软雅黑" w:eastAsia="微软雅黑" w:hAnsi="微软雅黑"/>
        </w:rPr>
      </w:pPr>
    </w:p>
    <w:p w:rsidR="00264F0E" w:rsidRPr="00A14F59" w:rsidRDefault="00264F0E" w:rsidP="00605310">
      <w:pPr>
        <w:pStyle w:val="1"/>
        <w:rPr>
          <w:rFonts w:ascii="微软雅黑" w:eastAsia="微软雅黑" w:hAnsi="微软雅黑"/>
        </w:rPr>
      </w:pPr>
      <w:bookmarkStart w:id="31" w:name="_Toc522971417"/>
      <w:bookmarkStart w:id="32" w:name="_Toc113647087"/>
      <w:bookmarkStart w:id="33" w:name="_Toc402275355"/>
      <w:bookmarkStart w:id="34" w:name="_Toc494299640"/>
      <w:r w:rsidRPr="00A14F59">
        <w:rPr>
          <w:rFonts w:ascii="微软雅黑" w:eastAsia="微软雅黑" w:hAnsi="微软雅黑" w:hint="eastAsia"/>
        </w:rPr>
        <w:t>设计约束</w:t>
      </w:r>
      <w:bookmarkEnd w:id="31"/>
      <w:bookmarkEnd w:id="32"/>
      <w:bookmarkEnd w:id="33"/>
      <w:bookmarkEnd w:id="34"/>
    </w:p>
    <w:p w:rsidR="00E429C1" w:rsidRPr="00A14F59" w:rsidRDefault="00E429C1" w:rsidP="008D7ADD">
      <w:pPr>
        <w:pStyle w:val="af"/>
        <w:numPr>
          <w:ilvl w:val="2"/>
          <w:numId w:val="2"/>
        </w:numPr>
        <w:ind w:firstLineChars="0"/>
        <w:rPr>
          <w:rFonts w:ascii="微软雅黑" w:eastAsia="微软雅黑" w:hAnsi="微软雅黑"/>
        </w:rPr>
      </w:pPr>
      <w:r w:rsidRPr="00A14F59">
        <w:rPr>
          <w:rFonts w:ascii="微软雅黑" w:eastAsia="微软雅黑" w:hAnsi="微软雅黑" w:hint="eastAsia"/>
        </w:rPr>
        <w:t>前端：bootstrap 前端框架</w:t>
      </w:r>
    </w:p>
    <w:p w:rsidR="00FE4421" w:rsidRPr="00A14F59" w:rsidRDefault="00FE4421" w:rsidP="008D7ADD">
      <w:pPr>
        <w:pStyle w:val="af"/>
        <w:numPr>
          <w:ilvl w:val="2"/>
          <w:numId w:val="2"/>
        </w:numPr>
        <w:ind w:firstLineChars="0"/>
        <w:rPr>
          <w:rFonts w:ascii="微软雅黑" w:eastAsia="微软雅黑" w:hAnsi="微软雅黑"/>
        </w:rPr>
      </w:pPr>
      <w:bookmarkStart w:id="35" w:name="_Toc392486463"/>
      <w:r w:rsidRPr="00A14F59">
        <w:rPr>
          <w:rFonts w:ascii="微软雅黑" w:eastAsia="微软雅黑" w:hAnsi="微软雅黑" w:hint="eastAsia"/>
        </w:rPr>
        <w:t>基于多层架构设计</w:t>
      </w:r>
    </w:p>
    <w:p w:rsidR="00FE4421" w:rsidRPr="00A14F59" w:rsidRDefault="00FE4421" w:rsidP="008D7ADD">
      <w:pPr>
        <w:pStyle w:val="af"/>
        <w:numPr>
          <w:ilvl w:val="4"/>
          <w:numId w:val="2"/>
        </w:numPr>
        <w:ind w:firstLineChars="0"/>
        <w:rPr>
          <w:rFonts w:ascii="微软雅黑" w:eastAsia="微软雅黑" w:hAnsi="微软雅黑"/>
        </w:rPr>
      </w:pPr>
      <w:r w:rsidRPr="00A14F59">
        <w:rPr>
          <w:rFonts w:ascii="微软雅黑" w:eastAsia="微软雅黑" w:hAnsi="微软雅黑" w:hint="eastAsia"/>
        </w:rPr>
        <w:t>采用B/S模式</w:t>
      </w:r>
    </w:p>
    <w:p w:rsidR="00FE4421" w:rsidRPr="00A14F59" w:rsidRDefault="00FE4421" w:rsidP="008D7ADD">
      <w:pPr>
        <w:pStyle w:val="af"/>
        <w:numPr>
          <w:ilvl w:val="4"/>
          <w:numId w:val="2"/>
        </w:numPr>
        <w:ind w:firstLineChars="0"/>
        <w:rPr>
          <w:rFonts w:ascii="微软雅黑" w:eastAsia="微软雅黑" w:hAnsi="微软雅黑"/>
        </w:rPr>
      </w:pPr>
      <w:r w:rsidRPr="00A14F59">
        <w:rPr>
          <w:rFonts w:ascii="微软雅黑" w:eastAsia="微软雅黑" w:hAnsi="微软雅黑" w:hint="eastAsia"/>
        </w:rPr>
        <w:lastRenderedPageBreak/>
        <w:t>采用SOA架构</w:t>
      </w:r>
    </w:p>
    <w:p w:rsidR="00FE4421" w:rsidRPr="00A14F59" w:rsidRDefault="00FE4421" w:rsidP="008D7ADD">
      <w:pPr>
        <w:pStyle w:val="af"/>
        <w:numPr>
          <w:ilvl w:val="2"/>
          <w:numId w:val="2"/>
        </w:numPr>
        <w:ind w:firstLineChars="0"/>
        <w:rPr>
          <w:rFonts w:ascii="微软雅黑" w:eastAsia="微软雅黑" w:hAnsi="微软雅黑"/>
        </w:rPr>
      </w:pPr>
      <w:bookmarkStart w:id="36" w:name="_Toc392486460"/>
      <w:r w:rsidRPr="00A14F59">
        <w:rPr>
          <w:rFonts w:ascii="微软雅黑" w:eastAsia="微软雅黑" w:hAnsi="微软雅黑" w:hint="eastAsia"/>
        </w:rPr>
        <w:t>基于</w:t>
      </w:r>
      <w:r w:rsidR="00E429C1" w:rsidRPr="00A14F59">
        <w:rPr>
          <w:rFonts w:ascii="微软雅黑" w:eastAsia="微软雅黑" w:hAnsi="微软雅黑" w:hint="eastAsia"/>
        </w:rPr>
        <w:t>JSON</w:t>
      </w:r>
      <w:r w:rsidRPr="00A14F59">
        <w:rPr>
          <w:rFonts w:ascii="微软雅黑" w:eastAsia="微软雅黑" w:hAnsi="微软雅黑" w:hint="eastAsia"/>
        </w:rPr>
        <w:t>的数据格式</w:t>
      </w:r>
      <w:bookmarkEnd w:id="36"/>
    </w:p>
    <w:p w:rsidR="00FE4421" w:rsidRPr="00A14F59" w:rsidRDefault="00FE4421" w:rsidP="008D7ADD">
      <w:pPr>
        <w:pStyle w:val="af"/>
        <w:numPr>
          <w:ilvl w:val="3"/>
          <w:numId w:val="2"/>
        </w:numPr>
        <w:ind w:firstLineChars="0"/>
        <w:rPr>
          <w:rFonts w:ascii="微软雅黑" w:eastAsia="微软雅黑" w:hAnsi="微软雅黑"/>
        </w:rPr>
      </w:pPr>
      <w:bookmarkStart w:id="37" w:name="_Toc392486461"/>
      <w:r w:rsidRPr="00A14F59">
        <w:rPr>
          <w:rFonts w:ascii="微软雅黑" w:eastAsia="微软雅黑" w:hAnsi="微软雅黑" w:hint="eastAsia"/>
        </w:rPr>
        <w:t>基于Web Service的数据交互</w:t>
      </w:r>
      <w:bookmarkEnd w:id="37"/>
    </w:p>
    <w:p w:rsidR="00FE4421" w:rsidRPr="00A14F59" w:rsidRDefault="00FE4421" w:rsidP="008D7ADD">
      <w:pPr>
        <w:pStyle w:val="af"/>
        <w:numPr>
          <w:ilvl w:val="2"/>
          <w:numId w:val="2"/>
        </w:numPr>
        <w:ind w:firstLineChars="0"/>
        <w:rPr>
          <w:rFonts w:ascii="微软雅黑" w:eastAsia="微软雅黑" w:hAnsi="微软雅黑"/>
        </w:rPr>
      </w:pPr>
      <w:r w:rsidRPr="00A14F59">
        <w:rPr>
          <w:rFonts w:ascii="微软雅黑" w:eastAsia="微软雅黑" w:hAnsi="微软雅黑" w:hint="eastAsia"/>
        </w:rPr>
        <w:t>采用</w:t>
      </w:r>
      <w:r w:rsidR="00E429C1" w:rsidRPr="00A14F59">
        <w:rPr>
          <w:rFonts w:ascii="微软雅黑" w:eastAsia="微软雅黑" w:hAnsi="微软雅黑" w:hint="eastAsia"/>
        </w:rPr>
        <w:t>mysql</w:t>
      </w:r>
      <w:r w:rsidRPr="00A14F59">
        <w:rPr>
          <w:rFonts w:ascii="微软雅黑" w:eastAsia="微软雅黑" w:hAnsi="微软雅黑" w:hint="eastAsia"/>
        </w:rPr>
        <w:t>成熟数据库</w:t>
      </w:r>
      <w:bookmarkEnd w:id="35"/>
    </w:p>
    <w:p w:rsidR="00D37416" w:rsidRPr="00A14F59" w:rsidRDefault="008467B3" w:rsidP="00D37416">
      <w:pPr>
        <w:pStyle w:val="af"/>
        <w:numPr>
          <w:ilvl w:val="2"/>
          <w:numId w:val="2"/>
        </w:numPr>
        <w:ind w:firstLineChars="0"/>
        <w:rPr>
          <w:rFonts w:ascii="微软雅黑" w:eastAsia="微软雅黑" w:hAnsi="微软雅黑"/>
        </w:rPr>
      </w:pPr>
      <w:r w:rsidRPr="00A14F59">
        <w:rPr>
          <w:rFonts w:ascii="微软雅黑" w:eastAsia="微软雅黑" w:hAnsi="微软雅黑" w:hint="eastAsia"/>
        </w:rPr>
        <w:t>采用 SSM（spring+springMVC+mybatis）</w:t>
      </w:r>
      <w:r w:rsidR="008D7ADD" w:rsidRPr="00A14F59">
        <w:rPr>
          <w:rFonts w:ascii="微软雅黑" w:eastAsia="微软雅黑" w:hAnsi="微软雅黑" w:hint="eastAsia"/>
        </w:rPr>
        <w:t>轻量级web开发</w:t>
      </w:r>
    </w:p>
    <w:p w:rsidR="00B61A40" w:rsidRPr="00A14F59" w:rsidRDefault="00265CA8" w:rsidP="00D37416">
      <w:pPr>
        <w:pStyle w:val="af"/>
        <w:numPr>
          <w:ilvl w:val="2"/>
          <w:numId w:val="2"/>
        </w:numPr>
        <w:ind w:firstLineChars="0"/>
        <w:rPr>
          <w:rFonts w:ascii="微软雅黑" w:eastAsia="微软雅黑" w:hAnsi="微软雅黑"/>
        </w:rPr>
      </w:pPr>
      <w:r w:rsidRPr="00A14F59">
        <w:rPr>
          <w:rFonts w:ascii="微软雅黑" w:eastAsia="微软雅黑" w:hAnsi="微软雅黑" w:hint="eastAsia"/>
        </w:rPr>
        <w:t>J2EE</w:t>
      </w:r>
      <w:r w:rsidR="00FE4421" w:rsidRPr="00A14F59">
        <w:rPr>
          <w:rFonts w:ascii="微软雅黑" w:eastAsia="微软雅黑" w:hAnsi="微软雅黑" w:hint="eastAsia"/>
        </w:rPr>
        <w:t>开发</w:t>
      </w:r>
      <w:r w:rsidRPr="00A14F59">
        <w:rPr>
          <w:rFonts w:ascii="微软雅黑" w:eastAsia="微软雅黑" w:hAnsi="微软雅黑" w:hint="eastAsia"/>
        </w:rPr>
        <w:t>技术</w:t>
      </w:r>
      <w:r w:rsidR="008D7ADD" w:rsidRPr="00A14F59">
        <w:rPr>
          <w:rFonts w:ascii="微软雅黑" w:eastAsia="微软雅黑" w:hAnsi="微软雅黑" w:hint="eastAsia"/>
        </w:rPr>
        <w:t>；</w:t>
      </w:r>
    </w:p>
    <w:p w:rsidR="00D37416" w:rsidRPr="00A14F59" w:rsidRDefault="00D37416" w:rsidP="00D37416">
      <w:pPr>
        <w:pStyle w:val="af"/>
        <w:numPr>
          <w:ilvl w:val="2"/>
          <w:numId w:val="2"/>
        </w:numPr>
        <w:ind w:firstLineChars="0"/>
        <w:rPr>
          <w:rFonts w:ascii="微软雅黑" w:eastAsia="微软雅黑" w:hAnsi="微软雅黑"/>
        </w:rPr>
      </w:pPr>
      <w:r w:rsidRPr="00A14F59">
        <w:rPr>
          <w:rFonts w:ascii="微软雅黑" w:eastAsia="微软雅黑" w:hAnsi="微软雅黑" w:hint="eastAsia"/>
        </w:rPr>
        <w:t>AWS API</w:t>
      </w:r>
    </w:p>
    <w:p w:rsidR="00B61A40" w:rsidRPr="00A14F59" w:rsidRDefault="00B61A40" w:rsidP="00B61A40">
      <w:pPr>
        <w:pStyle w:val="af"/>
        <w:ind w:left="1260" w:firstLineChars="0" w:firstLine="0"/>
        <w:rPr>
          <w:rFonts w:ascii="微软雅黑" w:eastAsia="微软雅黑" w:hAnsi="微软雅黑"/>
        </w:rPr>
      </w:pPr>
    </w:p>
    <w:p w:rsidR="006E68D5" w:rsidRPr="00A14F59" w:rsidRDefault="006758E8" w:rsidP="006E68D5">
      <w:pPr>
        <w:pStyle w:val="1"/>
        <w:rPr>
          <w:rFonts w:ascii="微软雅黑" w:eastAsia="微软雅黑" w:hAnsi="微软雅黑"/>
        </w:rPr>
      </w:pPr>
      <w:bookmarkStart w:id="38" w:name="_Toc494299641"/>
      <w:r w:rsidRPr="00A14F59">
        <w:rPr>
          <w:rFonts w:ascii="微软雅黑" w:eastAsia="微软雅黑" w:hAnsi="微软雅黑" w:hint="eastAsia"/>
        </w:rPr>
        <w:t>系统总体设计</w:t>
      </w:r>
      <w:bookmarkEnd w:id="38"/>
    </w:p>
    <w:p w:rsidR="007B7122" w:rsidRPr="00A14F59" w:rsidRDefault="006758E8" w:rsidP="00292239">
      <w:pPr>
        <w:pStyle w:val="2"/>
      </w:pPr>
      <w:bookmarkStart w:id="39" w:name="_Toc494299642"/>
      <w:r w:rsidRPr="00A14F59">
        <w:rPr>
          <w:rFonts w:hint="eastAsia"/>
        </w:rPr>
        <w:t>需求</w:t>
      </w:r>
      <w:r w:rsidR="001B56B4" w:rsidRPr="00A14F59">
        <w:rPr>
          <w:rFonts w:hint="eastAsia"/>
        </w:rPr>
        <w:t>分析</w:t>
      </w:r>
      <w:bookmarkEnd w:id="39"/>
    </w:p>
    <w:p w:rsidR="006F41A8" w:rsidRPr="00A14F59" w:rsidRDefault="00D52288" w:rsidP="006F41A8">
      <w:pPr>
        <w:pStyle w:val="3"/>
      </w:pPr>
      <w:bookmarkStart w:id="40" w:name="_Toc494299643"/>
      <w:r w:rsidRPr="00A14F59">
        <w:rPr>
          <w:rFonts w:hint="eastAsia"/>
        </w:rPr>
        <w:t>功能需求</w:t>
      </w:r>
      <w:bookmarkEnd w:id="40"/>
    </w:p>
    <w:p w:rsidR="006F41A8" w:rsidRPr="00A14F59" w:rsidRDefault="007B7122" w:rsidP="007B7122">
      <w:pPr>
        <w:rPr>
          <w:rFonts w:ascii="微软雅黑" w:eastAsia="微软雅黑" w:hAnsi="微软雅黑"/>
        </w:rPr>
      </w:pPr>
      <w:r w:rsidRPr="00A14F59">
        <w:rPr>
          <w:rFonts w:ascii="微软雅黑" w:eastAsia="微软雅黑" w:hAnsi="微软雅黑" w:hint="eastAsia"/>
        </w:rPr>
        <w:t>如下表所示：</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1456"/>
        <w:gridCol w:w="1785"/>
        <w:gridCol w:w="1438"/>
        <w:gridCol w:w="1927"/>
        <w:gridCol w:w="2240"/>
      </w:tblGrid>
      <w:tr w:rsidR="006F41A8" w:rsidRPr="00A14F59" w:rsidTr="00D479F4">
        <w:tc>
          <w:tcPr>
            <w:tcW w:w="1456"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系统</w:t>
            </w:r>
          </w:p>
        </w:tc>
        <w:tc>
          <w:tcPr>
            <w:tcW w:w="1785"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终端</w:t>
            </w:r>
          </w:p>
        </w:tc>
        <w:tc>
          <w:tcPr>
            <w:tcW w:w="1438"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用户</w:t>
            </w:r>
          </w:p>
        </w:tc>
        <w:tc>
          <w:tcPr>
            <w:tcW w:w="1927"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一级功能</w:t>
            </w:r>
          </w:p>
        </w:tc>
        <w:tc>
          <w:tcPr>
            <w:tcW w:w="2240"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二级功能</w:t>
            </w:r>
          </w:p>
        </w:tc>
      </w:tr>
      <w:tr w:rsidR="00D479F4" w:rsidRPr="00A14F59" w:rsidTr="00D479F4">
        <w:tc>
          <w:tcPr>
            <w:tcW w:w="1456" w:type="dxa"/>
            <w:vMerge w:val="restart"/>
            <w:shd w:val="clear" w:color="auto" w:fill="FFFFFF"/>
            <w:vAlign w:val="center"/>
          </w:tcPr>
          <w:p w:rsidR="00D479F4" w:rsidRPr="00A14F59" w:rsidRDefault="00D479F4" w:rsidP="006F41A8">
            <w:pPr>
              <w:jc w:val="left"/>
              <w:rPr>
                <w:rFonts w:ascii="微软雅黑" w:eastAsia="微软雅黑" w:hAnsi="微软雅黑"/>
              </w:rPr>
            </w:pPr>
            <w:r w:rsidRPr="00A14F59">
              <w:rPr>
                <w:rFonts w:ascii="微软雅黑" w:eastAsia="微软雅黑" w:hAnsi="微软雅黑" w:hint="eastAsia"/>
              </w:rPr>
              <w:t>基于aws 教学服务平台</w:t>
            </w:r>
          </w:p>
        </w:tc>
        <w:tc>
          <w:tcPr>
            <w:tcW w:w="1785" w:type="dxa"/>
            <w:vMerge w:val="restart"/>
            <w:shd w:val="clear" w:color="auto" w:fill="F2DBDB" w:themeFill="accent2" w:themeFillTint="33"/>
            <w:vAlign w:val="center"/>
          </w:tcPr>
          <w:p w:rsidR="00D479F4" w:rsidRPr="00A14F59" w:rsidRDefault="00D479F4" w:rsidP="00EA6ABC">
            <w:pPr>
              <w:jc w:val="center"/>
              <w:rPr>
                <w:rFonts w:ascii="微软雅黑" w:eastAsia="微软雅黑" w:hAnsi="微软雅黑"/>
              </w:rPr>
            </w:pPr>
            <w:r w:rsidRPr="00A14F59">
              <w:rPr>
                <w:rFonts w:ascii="微软雅黑" w:eastAsia="微软雅黑" w:hAnsi="微软雅黑" w:hint="eastAsia"/>
              </w:rPr>
              <w:t>学生端</w:t>
            </w:r>
          </w:p>
        </w:tc>
        <w:tc>
          <w:tcPr>
            <w:tcW w:w="1438" w:type="dxa"/>
            <w:vMerge w:val="restart"/>
            <w:shd w:val="clear" w:color="auto" w:fill="F2DBDB" w:themeFill="accent2" w:themeFillTint="33"/>
            <w:vAlign w:val="center"/>
          </w:tcPr>
          <w:p w:rsidR="00D479F4" w:rsidRPr="00A14F59" w:rsidRDefault="00D479F4" w:rsidP="00EA6ABC">
            <w:pPr>
              <w:jc w:val="center"/>
              <w:rPr>
                <w:rFonts w:ascii="微软雅黑" w:eastAsia="微软雅黑" w:hAnsi="微软雅黑"/>
              </w:rPr>
            </w:pPr>
            <w:r w:rsidRPr="00A14F59">
              <w:rPr>
                <w:rFonts w:ascii="微软雅黑" w:eastAsia="微软雅黑" w:hAnsi="微软雅黑" w:hint="eastAsia"/>
              </w:rPr>
              <w:t>学生</w:t>
            </w:r>
          </w:p>
        </w:tc>
        <w:tc>
          <w:tcPr>
            <w:tcW w:w="1927" w:type="dxa"/>
            <w:tcBorders>
              <w:bottom w:val="single" w:sz="4" w:space="0" w:color="auto"/>
            </w:tcBorders>
            <w:shd w:val="clear" w:color="auto" w:fill="F2DBDB" w:themeFill="accent2" w:themeFillTint="33"/>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系统首页</w:t>
            </w:r>
          </w:p>
        </w:tc>
        <w:tc>
          <w:tcPr>
            <w:tcW w:w="2240" w:type="dxa"/>
            <w:tcBorders>
              <w:bottom w:val="single" w:sz="4" w:space="0" w:color="auto"/>
            </w:tcBorders>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vAlign w:val="center"/>
          </w:tcPr>
          <w:p w:rsidR="00D479F4" w:rsidRPr="00A14F59" w:rsidRDefault="00D479F4" w:rsidP="004A571B">
            <w:pPr>
              <w:jc w:val="center"/>
              <w:rPr>
                <w:rFonts w:ascii="微软雅黑" w:eastAsia="微软雅黑" w:hAnsi="微软雅黑"/>
              </w:rPr>
            </w:pPr>
          </w:p>
        </w:tc>
        <w:tc>
          <w:tcPr>
            <w:tcW w:w="1785"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438" w:type="dxa"/>
            <w:vMerge/>
            <w:shd w:val="clear" w:color="auto" w:fill="F2DBDB" w:themeFill="accent2" w:themeFillTint="33"/>
            <w:vAlign w:val="center"/>
          </w:tcPr>
          <w:p w:rsidR="00D479F4" w:rsidRPr="00A14F59" w:rsidRDefault="00D479F4" w:rsidP="004A571B">
            <w:pPr>
              <w:jc w:val="center"/>
              <w:rPr>
                <w:rFonts w:ascii="微软雅黑" w:eastAsia="微软雅黑" w:hAnsi="微软雅黑"/>
              </w:rPr>
            </w:pPr>
          </w:p>
        </w:tc>
        <w:tc>
          <w:tcPr>
            <w:tcW w:w="1927" w:type="dxa"/>
            <w:shd w:val="clear" w:color="auto" w:fill="F2DBDB" w:themeFill="accent2" w:themeFillTint="33"/>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课程</w:t>
            </w:r>
          </w:p>
        </w:tc>
        <w:tc>
          <w:tcPr>
            <w:tcW w:w="2240" w:type="dxa"/>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438"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927" w:type="dxa"/>
            <w:vMerge w:val="restart"/>
            <w:shd w:val="clear" w:color="auto" w:fill="F2DBDB" w:themeFill="accent2" w:themeFillTint="33"/>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实训</w:t>
            </w:r>
          </w:p>
        </w:tc>
        <w:tc>
          <w:tcPr>
            <w:tcW w:w="2240" w:type="dxa"/>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438"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927" w:type="dxa"/>
            <w:vMerge/>
            <w:shd w:val="clear" w:color="auto" w:fill="F2DBDB" w:themeFill="accent2" w:themeFillTint="33"/>
          </w:tcPr>
          <w:p w:rsidR="00D479F4" w:rsidRPr="00A14F59" w:rsidRDefault="00D479F4" w:rsidP="00975F69">
            <w:pPr>
              <w:jc w:val="left"/>
              <w:rPr>
                <w:rFonts w:ascii="微软雅黑" w:eastAsia="微软雅黑" w:hAnsi="微软雅黑"/>
              </w:rPr>
            </w:pPr>
          </w:p>
        </w:tc>
        <w:tc>
          <w:tcPr>
            <w:tcW w:w="2240" w:type="dxa"/>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tcBorders>
              <w:bottom w:val="single" w:sz="4" w:space="0" w:color="auto"/>
            </w:tcBorders>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438" w:type="dxa"/>
            <w:vMerge/>
            <w:tcBorders>
              <w:bottom w:val="single" w:sz="4" w:space="0" w:color="auto"/>
            </w:tcBorders>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927" w:type="dxa"/>
            <w:tcBorders>
              <w:bottom w:val="single" w:sz="4" w:space="0" w:color="auto"/>
            </w:tcBorders>
            <w:shd w:val="clear" w:color="auto" w:fill="F2DBDB" w:themeFill="accent2" w:themeFillTint="33"/>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个人信息</w:t>
            </w:r>
          </w:p>
        </w:tc>
        <w:tc>
          <w:tcPr>
            <w:tcW w:w="2240" w:type="dxa"/>
            <w:tcBorders>
              <w:bottom w:val="single" w:sz="4" w:space="0" w:color="auto"/>
            </w:tcBorders>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val="restart"/>
            <w:shd w:val="clear" w:color="auto" w:fill="FBD4B4" w:themeFill="accent6" w:themeFillTint="66"/>
            <w:vAlign w:val="center"/>
          </w:tcPr>
          <w:p w:rsidR="00D479F4" w:rsidRPr="00A14F59" w:rsidRDefault="00D479F4" w:rsidP="00D479F4">
            <w:pPr>
              <w:jc w:val="center"/>
              <w:rPr>
                <w:rFonts w:ascii="微软雅黑" w:eastAsia="微软雅黑" w:hAnsi="微软雅黑"/>
              </w:rPr>
            </w:pPr>
            <w:r w:rsidRPr="00A14F59">
              <w:rPr>
                <w:rFonts w:ascii="微软雅黑" w:eastAsia="微软雅黑" w:hAnsi="微软雅黑" w:hint="eastAsia"/>
              </w:rPr>
              <w:t>后台管理</w:t>
            </w:r>
          </w:p>
        </w:tc>
        <w:tc>
          <w:tcPr>
            <w:tcW w:w="1438" w:type="dxa"/>
            <w:vMerge w:val="restart"/>
            <w:shd w:val="clear" w:color="auto" w:fill="FBD4B4" w:themeFill="accent6" w:themeFillTint="66"/>
            <w:vAlign w:val="center"/>
          </w:tcPr>
          <w:p w:rsidR="00D479F4" w:rsidRPr="00A14F59" w:rsidRDefault="00D479F4" w:rsidP="00975F69">
            <w:pPr>
              <w:jc w:val="center"/>
              <w:rPr>
                <w:rFonts w:ascii="微软雅黑" w:eastAsia="微软雅黑" w:hAnsi="微软雅黑"/>
              </w:rPr>
            </w:pPr>
            <w:r w:rsidRPr="00A14F59">
              <w:rPr>
                <w:rFonts w:ascii="微软雅黑" w:eastAsia="微软雅黑" w:hAnsi="微软雅黑" w:hint="eastAsia"/>
              </w:rPr>
              <w:t>平台管理员</w:t>
            </w:r>
          </w:p>
        </w:tc>
        <w:tc>
          <w:tcPr>
            <w:tcW w:w="1927" w:type="dxa"/>
            <w:vMerge w:val="restart"/>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AWS 账号管理</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AWS paying</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vMerge/>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AWS account</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vMerge/>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IAM</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组织架构</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学校机构管理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vMerge w:val="restart"/>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用户管理</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校人员管理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vMerge/>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运营人员管理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角色管理</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角色管理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权限管理</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权限配置</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个人信息（系统</w:t>
            </w:r>
            <w:proofErr w:type="gramStart"/>
            <w:r w:rsidRPr="00A14F59">
              <w:rPr>
                <w:rFonts w:ascii="微软雅黑" w:eastAsia="微软雅黑" w:hAnsi="微软雅黑" w:hint="eastAsia"/>
              </w:rPr>
              <w:t>导航栏右上角</w:t>
            </w:r>
            <w:proofErr w:type="gramEnd"/>
            <w:r w:rsidRPr="00A14F59">
              <w:rPr>
                <w:rFonts w:ascii="微软雅黑" w:eastAsia="微软雅黑" w:hAnsi="微软雅黑" w:hint="eastAsia"/>
              </w:rPr>
              <w:t>）</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val="restart"/>
            <w:shd w:val="clear" w:color="auto" w:fill="FBD4B4" w:themeFill="accent6" w:themeFillTint="66"/>
            <w:vAlign w:val="center"/>
          </w:tcPr>
          <w:p w:rsidR="00D479F4" w:rsidRPr="00A14F59" w:rsidRDefault="00D479F4" w:rsidP="00D479F4">
            <w:pPr>
              <w:jc w:val="center"/>
              <w:rPr>
                <w:rFonts w:ascii="微软雅黑" w:eastAsia="微软雅黑" w:hAnsi="微软雅黑"/>
              </w:rPr>
            </w:pPr>
            <w:r w:rsidRPr="00A14F59">
              <w:rPr>
                <w:rFonts w:ascii="微软雅黑" w:eastAsia="微软雅黑" w:hAnsi="微软雅黑" w:hint="eastAsia"/>
              </w:rPr>
              <w:t>院系管理员</w:t>
            </w: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教学资源审核</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课程审核</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模板审核</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教学资源设置</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教学资源设置</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42465D">
            <w:pPr>
              <w:jc w:val="left"/>
              <w:rPr>
                <w:rFonts w:ascii="微软雅黑" w:eastAsia="微软雅黑" w:hAnsi="微软雅黑"/>
              </w:rPr>
            </w:pPr>
            <w:r w:rsidRPr="00A14F59">
              <w:rPr>
                <w:rFonts w:ascii="微软雅黑" w:eastAsia="微软雅黑" w:hAnsi="微软雅黑" w:hint="eastAsia"/>
              </w:rPr>
              <w:t>用户管理</w:t>
            </w: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教师/学生管理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val="restart"/>
            <w:shd w:val="clear" w:color="auto" w:fill="FBD4B4" w:themeFill="accent6" w:themeFillTint="66"/>
            <w:vAlign w:val="center"/>
          </w:tcPr>
          <w:p w:rsidR="00D479F4" w:rsidRPr="00A14F59" w:rsidRDefault="00D479F4" w:rsidP="00D479F4">
            <w:pPr>
              <w:jc w:val="center"/>
              <w:rPr>
                <w:rFonts w:ascii="微软雅黑" w:eastAsia="微软雅黑" w:hAnsi="微软雅黑"/>
              </w:rPr>
            </w:pPr>
            <w:r w:rsidRPr="00A14F59">
              <w:rPr>
                <w:rFonts w:ascii="微软雅黑" w:eastAsia="微软雅黑" w:hAnsi="微软雅黑" w:hint="eastAsia"/>
              </w:rPr>
              <w:t>教师/助教</w:t>
            </w: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教学业务</w:t>
            </w: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课程管理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模板管理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用户管理</w:t>
            </w: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学生管理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val="restart"/>
            <w:shd w:val="clear" w:color="auto" w:fill="FBD4B4" w:themeFill="accent6" w:themeFillTint="66"/>
            <w:vAlign w:val="center"/>
          </w:tcPr>
          <w:p w:rsidR="00D479F4" w:rsidRPr="00A14F59" w:rsidRDefault="00D479F4" w:rsidP="00D479F4">
            <w:pPr>
              <w:jc w:val="center"/>
              <w:rPr>
                <w:rFonts w:ascii="微软雅黑" w:eastAsia="微软雅黑" w:hAnsi="微软雅黑"/>
              </w:rPr>
            </w:pPr>
            <w:r w:rsidRPr="00A14F59">
              <w:rPr>
                <w:rFonts w:ascii="微软雅黑" w:eastAsia="微软雅黑" w:hAnsi="微软雅黑" w:hint="eastAsia"/>
              </w:rPr>
              <w:t>所有管理用户</w:t>
            </w: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统计报表</w:t>
            </w: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模板汇总</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资源汇总</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课程汇总</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 xml:space="preserve">... </w:t>
            </w:r>
            <w:r w:rsidRPr="00A14F59">
              <w:rPr>
                <w:rFonts w:ascii="微软雅黑" w:eastAsia="微软雅黑" w:hAnsi="微软雅黑"/>
              </w:rPr>
              <w:t>…</w:t>
            </w:r>
          </w:p>
        </w:tc>
      </w:tr>
    </w:tbl>
    <w:p w:rsidR="00FE6443" w:rsidRPr="00A14F59" w:rsidRDefault="00FE6443" w:rsidP="00FE6443">
      <w:pPr>
        <w:rPr>
          <w:rFonts w:ascii="微软雅黑" w:eastAsia="微软雅黑" w:hAnsi="微软雅黑"/>
        </w:rPr>
      </w:pPr>
    </w:p>
    <w:p w:rsidR="00D52288" w:rsidRPr="00A14F59" w:rsidRDefault="00D52288" w:rsidP="00D52288">
      <w:pPr>
        <w:pStyle w:val="3"/>
      </w:pPr>
      <w:bookmarkStart w:id="41" w:name="_Toc494299644"/>
      <w:r w:rsidRPr="00A14F59">
        <w:rPr>
          <w:rFonts w:hint="eastAsia"/>
        </w:rPr>
        <w:t>性能需求</w:t>
      </w:r>
      <w:bookmarkEnd w:id="41"/>
    </w:p>
    <w:p w:rsidR="00FE6443" w:rsidRPr="00A14F59" w:rsidRDefault="00093FD8" w:rsidP="00093FD8">
      <w:pPr>
        <w:pStyle w:val="my"/>
        <w:rPr>
          <w:rFonts w:ascii="微软雅黑" w:eastAsia="微软雅黑" w:hAnsi="微软雅黑"/>
          <w:color w:val="000000"/>
          <w:kern w:val="2"/>
        </w:rPr>
      </w:pPr>
      <w:r w:rsidRPr="00A14F59">
        <w:rPr>
          <w:rFonts w:ascii="微软雅黑" w:eastAsia="微软雅黑" w:hAnsi="微软雅黑" w:hint="eastAsia"/>
          <w:color w:val="000000"/>
          <w:kern w:val="2"/>
        </w:rPr>
        <w:t>系统要求支持云端多</w:t>
      </w:r>
      <w:proofErr w:type="gramStart"/>
      <w:r w:rsidRPr="00A14F59">
        <w:rPr>
          <w:rFonts w:ascii="微软雅黑" w:eastAsia="微软雅黑" w:hAnsi="微软雅黑" w:hint="eastAsia"/>
          <w:color w:val="000000"/>
          <w:kern w:val="2"/>
        </w:rPr>
        <w:t>可用区</w:t>
      </w:r>
      <w:proofErr w:type="gramEnd"/>
      <w:r w:rsidRPr="00A14F59">
        <w:rPr>
          <w:rFonts w:ascii="微软雅黑" w:eastAsia="微软雅黑" w:hAnsi="微软雅黑" w:hint="eastAsia"/>
          <w:color w:val="000000"/>
          <w:kern w:val="2"/>
        </w:rPr>
        <w:t>自动弹性部署，无并发及性能限制。</w:t>
      </w:r>
    </w:p>
    <w:p w:rsidR="00D52288" w:rsidRPr="00A14F59" w:rsidRDefault="00B27557" w:rsidP="00D52288">
      <w:pPr>
        <w:pStyle w:val="3"/>
      </w:pPr>
      <w:bookmarkStart w:id="42" w:name="_Toc494299645"/>
      <w:r w:rsidRPr="00A14F59">
        <w:rPr>
          <w:rFonts w:hint="eastAsia"/>
        </w:rPr>
        <w:t>接口需求</w:t>
      </w:r>
      <w:bookmarkEnd w:id="42"/>
    </w:p>
    <w:p w:rsidR="00093FD8" w:rsidRPr="00A14F59" w:rsidRDefault="00B53ED5" w:rsidP="00093FD8">
      <w:pPr>
        <w:pStyle w:val="my"/>
        <w:rPr>
          <w:rFonts w:ascii="微软雅黑" w:eastAsia="微软雅黑" w:hAnsi="微软雅黑"/>
          <w:color w:val="000000"/>
          <w:kern w:val="2"/>
        </w:rPr>
      </w:pPr>
      <w:r w:rsidRPr="00A14F59">
        <w:rPr>
          <w:rFonts w:ascii="微软雅黑" w:eastAsia="微软雅黑" w:hAnsi="微软雅黑" w:hint="eastAsia"/>
          <w:color w:val="000000"/>
          <w:kern w:val="2"/>
        </w:rPr>
        <w:t>本项目云平台门户需要</w:t>
      </w:r>
      <w:r w:rsidR="00D37416" w:rsidRPr="00A14F59">
        <w:rPr>
          <w:rFonts w:ascii="微软雅黑" w:eastAsia="微软雅黑" w:hAnsi="微软雅黑" w:hint="eastAsia"/>
          <w:color w:val="000000"/>
          <w:kern w:val="2"/>
        </w:rPr>
        <w:t>通过SDK 调用与AWS交互，实现AWS账号管理、</w:t>
      </w:r>
      <w:r w:rsidR="00D37416" w:rsidRPr="00A14F59">
        <w:rPr>
          <w:rFonts w:ascii="微软雅黑" w:eastAsia="微软雅黑" w:hAnsi="微软雅黑" w:hint="eastAsia"/>
          <w:color w:val="000000"/>
          <w:kern w:val="2"/>
        </w:rPr>
        <w:lastRenderedPageBreak/>
        <w:t>实验模板创建、实验资源启动、资源回收、资源快照等功能</w:t>
      </w:r>
    </w:p>
    <w:p w:rsidR="007D0974" w:rsidRPr="00A14F59" w:rsidRDefault="00093FD8" w:rsidP="00093FD8">
      <w:pPr>
        <w:pStyle w:val="3"/>
      </w:pPr>
      <w:r w:rsidRPr="00A14F59">
        <w:rPr>
          <w:rFonts w:hint="eastAsia"/>
        </w:rPr>
        <w:t>安全需求</w:t>
      </w:r>
    </w:p>
    <w:p w:rsidR="00093FD8" w:rsidRPr="00A14F59" w:rsidRDefault="00093FD8" w:rsidP="00093FD8">
      <w:pPr>
        <w:pStyle w:val="my"/>
        <w:rPr>
          <w:rFonts w:ascii="微软雅黑" w:eastAsia="微软雅黑" w:hAnsi="微软雅黑"/>
          <w:color w:val="000000"/>
          <w:kern w:val="2"/>
        </w:rPr>
      </w:pPr>
      <w:r w:rsidRPr="00A14F59">
        <w:rPr>
          <w:rFonts w:ascii="微软雅黑" w:eastAsia="微软雅黑" w:hAnsi="微软雅黑" w:hint="eastAsia"/>
          <w:color w:val="000000"/>
          <w:kern w:val="2"/>
        </w:rPr>
        <w:t>账户隔离，IAM权限管理，AWS Account账号映射授权，客户账号内数据备份回复。</w:t>
      </w:r>
    </w:p>
    <w:p w:rsidR="00093FD8" w:rsidRPr="00A14F59" w:rsidRDefault="00093FD8" w:rsidP="00093FD8">
      <w:pPr>
        <w:rPr>
          <w:rFonts w:ascii="微软雅黑" w:eastAsia="微软雅黑" w:hAnsi="微软雅黑"/>
        </w:rPr>
      </w:pPr>
    </w:p>
    <w:p w:rsidR="006758E8" w:rsidRPr="00A14F59" w:rsidRDefault="001B56B4" w:rsidP="00292239">
      <w:pPr>
        <w:pStyle w:val="2"/>
      </w:pPr>
      <w:bookmarkStart w:id="43" w:name="_Toc494299647"/>
      <w:r w:rsidRPr="00A14F59">
        <w:rPr>
          <w:rFonts w:hint="eastAsia"/>
        </w:rPr>
        <w:t>系统总体设计</w:t>
      </w:r>
      <w:bookmarkEnd w:id="43"/>
    </w:p>
    <w:p w:rsidR="00E658EF" w:rsidRPr="00A14F59" w:rsidRDefault="0042457F" w:rsidP="00DB5728">
      <w:pPr>
        <w:pStyle w:val="3"/>
      </w:pPr>
      <w:bookmarkStart w:id="44" w:name="_Toc494299648"/>
      <w:r w:rsidRPr="00A14F59">
        <w:rPr>
          <w:rFonts w:hint="eastAsia"/>
        </w:rPr>
        <w:t>总体设计原则</w:t>
      </w:r>
      <w:bookmarkEnd w:id="44"/>
    </w:p>
    <w:p w:rsidR="00F63C56" w:rsidRPr="00A14F59" w:rsidRDefault="004A571B" w:rsidP="004A571B">
      <w:pPr>
        <w:ind w:firstLineChars="200" w:firstLine="480"/>
        <w:rPr>
          <w:rFonts w:ascii="微软雅黑" w:eastAsia="微软雅黑" w:hAnsi="微软雅黑"/>
        </w:rPr>
      </w:pPr>
      <w:r w:rsidRPr="00A14F59">
        <w:rPr>
          <w:rFonts w:ascii="微软雅黑" w:eastAsia="微软雅黑" w:hAnsi="微软雅黑" w:hint="eastAsia"/>
        </w:rPr>
        <w:t>为确保系统的建设成功与可持续发展，在系统的建设与技术方案设计时我们遵循如下的原则：</w:t>
      </w:r>
    </w:p>
    <w:p w:rsidR="004A571B" w:rsidRPr="00A14F59" w:rsidRDefault="004A571B" w:rsidP="00B81FCB">
      <w:pPr>
        <w:ind w:firstLineChars="200" w:firstLine="480"/>
        <w:rPr>
          <w:rFonts w:ascii="微软雅黑" w:eastAsia="微软雅黑" w:hAnsi="微软雅黑"/>
          <w:b/>
        </w:rPr>
      </w:pPr>
      <w:r w:rsidRPr="00A14F59">
        <w:rPr>
          <w:rFonts w:ascii="微软雅黑" w:eastAsia="微软雅黑" w:hAnsi="微软雅黑" w:hint="eastAsia"/>
          <w:b/>
        </w:rPr>
        <w:t>1、统一设计原则</w:t>
      </w:r>
    </w:p>
    <w:p w:rsidR="004A571B" w:rsidRPr="00A14F59" w:rsidRDefault="004A571B" w:rsidP="004A571B">
      <w:pPr>
        <w:ind w:firstLineChars="200" w:firstLine="480"/>
        <w:rPr>
          <w:rFonts w:ascii="微软雅黑" w:eastAsia="微软雅黑" w:hAnsi="微软雅黑"/>
        </w:rPr>
      </w:pPr>
      <w:r w:rsidRPr="00A14F59">
        <w:rPr>
          <w:rFonts w:ascii="微软雅黑" w:eastAsia="微软雅黑" w:hAnsi="微软雅黑" w:hint="eastAsia"/>
        </w:rPr>
        <w:t>统筹规划和统一设计系统结构。尤其是应用系统建设结构、数据模型结构、数据存储结构以及系统扩展规划等内容，均需从全局出发、从长远的角度考虑。</w:t>
      </w:r>
    </w:p>
    <w:p w:rsidR="004A571B" w:rsidRPr="00A14F59" w:rsidRDefault="004A571B" w:rsidP="00B81FCB">
      <w:pPr>
        <w:ind w:firstLineChars="200" w:firstLine="480"/>
        <w:rPr>
          <w:rFonts w:ascii="微软雅黑" w:eastAsia="微软雅黑" w:hAnsi="微软雅黑"/>
          <w:b/>
        </w:rPr>
      </w:pPr>
      <w:r w:rsidRPr="00A14F59">
        <w:rPr>
          <w:rFonts w:ascii="微软雅黑" w:eastAsia="微软雅黑" w:hAnsi="微软雅黑" w:hint="eastAsia"/>
          <w:b/>
        </w:rPr>
        <w:t>2、先进性原则</w:t>
      </w:r>
    </w:p>
    <w:p w:rsidR="004B0A0E" w:rsidRPr="00A14F59" w:rsidRDefault="004A571B" w:rsidP="00976B7E">
      <w:pPr>
        <w:ind w:firstLineChars="200" w:firstLine="480"/>
        <w:rPr>
          <w:rFonts w:ascii="微软雅黑" w:eastAsia="微软雅黑" w:hAnsi="微软雅黑"/>
        </w:rPr>
      </w:pPr>
      <w:r w:rsidRPr="00A14F59">
        <w:rPr>
          <w:rFonts w:ascii="微软雅黑" w:eastAsia="微软雅黑" w:hAnsi="微软雅黑" w:hint="eastAsia"/>
        </w:rPr>
        <w:t>系统构成必须采用成熟、具有国内先进水平，并符合国际发展趋势的技术、软件产品和设备。在设计过程中充分依照国际上的规范、标准，借鉴国内外目前成熟的主流网络和综合信息系统的体系结构，以保证系统具有较长的生命力和扩展能力。保证先进性的同时还要保证技术的稳定、安全性。</w:t>
      </w:r>
    </w:p>
    <w:p w:rsidR="004A571B" w:rsidRPr="00A14F59" w:rsidRDefault="004A571B" w:rsidP="00B81FCB">
      <w:pPr>
        <w:ind w:firstLineChars="200" w:firstLine="480"/>
        <w:rPr>
          <w:rFonts w:ascii="微软雅黑" w:eastAsia="微软雅黑" w:hAnsi="微软雅黑"/>
          <w:b/>
        </w:rPr>
      </w:pPr>
      <w:r w:rsidRPr="00A14F59">
        <w:rPr>
          <w:rFonts w:ascii="微软雅黑" w:eastAsia="微软雅黑" w:hAnsi="微软雅黑" w:hint="eastAsia"/>
          <w:b/>
        </w:rPr>
        <w:t>3、高可靠/高安全性原则</w:t>
      </w:r>
    </w:p>
    <w:p w:rsidR="004B0A0E" w:rsidRPr="00A14F59" w:rsidRDefault="004A571B" w:rsidP="002323D8">
      <w:pPr>
        <w:ind w:firstLineChars="200" w:firstLine="480"/>
        <w:rPr>
          <w:rFonts w:ascii="微软雅黑" w:eastAsia="微软雅黑" w:hAnsi="微软雅黑"/>
        </w:rPr>
      </w:pPr>
      <w:r w:rsidRPr="00A14F59">
        <w:rPr>
          <w:rFonts w:ascii="微软雅黑" w:eastAsia="微软雅黑" w:hAnsi="微软雅黑" w:hint="eastAsia"/>
        </w:rPr>
        <w:t>系统设计和数据架构设计中充分考虑系统的安全和可靠。</w:t>
      </w:r>
    </w:p>
    <w:p w:rsidR="004A571B" w:rsidRPr="00A14F59" w:rsidRDefault="004A571B" w:rsidP="00B81FCB">
      <w:pPr>
        <w:ind w:firstLineChars="200" w:firstLine="480"/>
        <w:rPr>
          <w:rFonts w:ascii="微软雅黑" w:eastAsia="微软雅黑" w:hAnsi="微软雅黑"/>
          <w:b/>
        </w:rPr>
      </w:pPr>
      <w:r w:rsidRPr="00A14F59">
        <w:rPr>
          <w:rFonts w:ascii="微软雅黑" w:eastAsia="微软雅黑" w:hAnsi="微软雅黑" w:hint="eastAsia"/>
          <w:b/>
        </w:rPr>
        <w:t>4、标准化原则</w:t>
      </w:r>
    </w:p>
    <w:p w:rsidR="004B0A0E" w:rsidRPr="00A14F59" w:rsidRDefault="004A571B" w:rsidP="002323D8">
      <w:pPr>
        <w:ind w:firstLineChars="200" w:firstLine="480"/>
        <w:rPr>
          <w:rFonts w:ascii="微软雅黑" w:eastAsia="微软雅黑" w:hAnsi="微软雅黑"/>
        </w:rPr>
      </w:pPr>
      <w:r w:rsidRPr="00A14F59">
        <w:rPr>
          <w:rFonts w:ascii="微软雅黑" w:eastAsia="微软雅黑" w:hAnsi="微软雅黑" w:hint="eastAsia"/>
        </w:rPr>
        <w:t>系统各项技术遵循国际标准、国家标准、行业和相关规范</w:t>
      </w:r>
      <w:r w:rsidR="002323D8" w:rsidRPr="00A14F59">
        <w:rPr>
          <w:rFonts w:ascii="微软雅黑" w:eastAsia="微软雅黑" w:hAnsi="微软雅黑" w:hint="eastAsia"/>
        </w:rPr>
        <w:t>。</w:t>
      </w:r>
    </w:p>
    <w:p w:rsidR="004B0A0E" w:rsidRPr="00A14F59" w:rsidRDefault="004B0A0E" w:rsidP="00B81FCB">
      <w:pPr>
        <w:ind w:firstLineChars="200" w:firstLine="480"/>
        <w:rPr>
          <w:rFonts w:ascii="微软雅黑" w:eastAsia="微软雅黑" w:hAnsi="微软雅黑"/>
          <w:b/>
        </w:rPr>
      </w:pPr>
      <w:r w:rsidRPr="00A14F59">
        <w:rPr>
          <w:rFonts w:ascii="微软雅黑" w:eastAsia="微软雅黑" w:hAnsi="微软雅黑" w:hint="eastAsia"/>
          <w:b/>
        </w:rPr>
        <w:t>5、成熟性原则</w:t>
      </w:r>
    </w:p>
    <w:p w:rsidR="004B0A0E" w:rsidRPr="00A14F59" w:rsidRDefault="004B0A0E" w:rsidP="002323D8">
      <w:pPr>
        <w:ind w:firstLineChars="200" w:firstLine="480"/>
        <w:rPr>
          <w:rFonts w:ascii="微软雅黑" w:eastAsia="微软雅黑" w:hAnsi="微软雅黑"/>
        </w:rPr>
      </w:pPr>
      <w:r w:rsidRPr="00A14F59">
        <w:rPr>
          <w:rFonts w:ascii="微软雅黑" w:eastAsia="微软雅黑" w:hAnsi="微软雅黑" w:hint="eastAsia"/>
        </w:rPr>
        <w:lastRenderedPageBreak/>
        <w:t>系统要采用国际主流、成熟的体系架构来构建，实现跨平台的应用。</w:t>
      </w:r>
    </w:p>
    <w:p w:rsidR="004B0A0E" w:rsidRPr="00A14F59" w:rsidRDefault="004B0A0E" w:rsidP="00B81FCB">
      <w:pPr>
        <w:ind w:firstLineChars="200" w:firstLine="480"/>
        <w:rPr>
          <w:rFonts w:ascii="微软雅黑" w:eastAsia="微软雅黑" w:hAnsi="微软雅黑"/>
          <w:b/>
        </w:rPr>
      </w:pPr>
      <w:r w:rsidRPr="00A14F59">
        <w:rPr>
          <w:rFonts w:ascii="微软雅黑" w:eastAsia="微软雅黑" w:hAnsi="微软雅黑" w:hint="eastAsia"/>
          <w:b/>
        </w:rPr>
        <w:t>6、适用性原则</w:t>
      </w:r>
    </w:p>
    <w:p w:rsidR="004B0A0E" w:rsidRPr="00A14F59" w:rsidRDefault="004B0A0E" w:rsidP="002323D8">
      <w:pPr>
        <w:ind w:firstLineChars="200" w:firstLine="480"/>
        <w:rPr>
          <w:rFonts w:ascii="微软雅黑" w:eastAsia="微软雅黑" w:hAnsi="微软雅黑"/>
        </w:rPr>
      </w:pPr>
      <w:r w:rsidRPr="00A14F59">
        <w:rPr>
          <w:rFonts w:ascii="微软雅黑" w:eastAsia="微软雅黑" w:hAnsi="微软雅黑" w:hint="eastAsia"/>
        </w:rPr>
        <w:t>保护已有资源，急用先行，在满足应用需求的前提下，尽量降低建设成本。</w:t>
      </w:r>
    </w:p>
    <w:p w:rsidR="004B0A0E" w:rsidRPr="00A14F59" w:rsidRDefault="004B0A0E" w:rsidP="00B81FCB">
      <w:pPr>
        <w:ind w:firstLineChars="200" w:firstLine="480"/>
        <w:rPr>
          <w:rFonts w:ascii="微软雅黑" w:eastAsia="微软雅黑" w:hAnsi="微软雅黑"/>
          <w:b/>
        </w:rPr>
      </w:pPr>
      <w:r w:rsidRPr="00A14F59">
        <w:rPr>
          <w:rFonts w:ascii="微软雅黑" w:eastAsia="微软雅黑" w:hAnsi="微软雅黑" w:hint="eastAsia"/>
          <w:b/>
        </w:rPr>
        <w:t>7、可扩展性原则</w:t>
      </w:r>
    </w:p>
    <w:p w:rsidR="004B0A0E" w:rsidRPr="00A14F59" w:rsidRDefault="004B0A0E" w:rsidP="004B0A0E">
      <w:pPr>
        <w:ind w:firstLineChars="200" w:firstLine="480"/>
        <w:rPr>
          <w:rFonts w:ascii="微软雅黑" w:eastAsia="微软雅黑" w:hAnsi="微软雅黑"/>
        </w:rPr>
      </w:pPr>
      <w:r w:rsidRPr="00A14F59">
        <w:rPr>
          <w:rFonts w:ascii="微软雅黑" w:eastAsia="微软雅黑" w:hAnsi="微软雅黑" w:hint="eastAsia"/>
        </w:rPr>
        <w:t>信息系统设计要考虑到业务未来发展的需要，尽可能设计得简明，降低各功能模块耦合度，并充分考虑兼容性。系统能够支持对多种格式数据的存储。</w:t>
      </w:r>
    </w:p>
    <w:p w:rsidR="00090AC8" w:rsidRPr="00A14F59" w:rsidRDefault="00090AC8" w:rsidP="004B0A0E">
      <w:pPr>
        <w:ind w:firstLineChars="200" w:firstLine="480"/>
        <w:rPr>
          <w:rFonts w:ascii="微软雅黑" w:eastAsia="微软雅黑" w:hAnsi="微软雅黑"/>
        </w:rPr>
      </w:pPr>
    </w:p>
    <w:p w:rsidR="00C765A9" w:rsidRPr="00A14F59" w:rsidRDefault="0038468B" w:rsidP="00C765A9">
      <w:pPr>
        <w:pStyle w:val="3"/>
      </w:pPr>
      <w:bookmarkStart w:id="45" w:name="_Toc494299649"/>
      <w:r w:rsidRPr="00A14F59">
        <w:rPr>
          <w:rFonts w:hint="eastAsia"/>
        </w:rPr>
        <w:t>系统体系架构</w:t>
      </w:r>
      <w:bookmarkEnd w:id="45"/>
    </w:p>
    <w:p w:rsidR="007467BB" w:rsidRPr="00A14F59" w:rsidRDefault="0075766E" w:rsidP="001D2AF4">
      <w:pPr>
        <w:ind w:firstLineChars="200" w:firstLine="480"/>
        <w:rPr>
          <w:rFonts w:ascii="微软雅黑" w:eastAsia="微软雅黑" w:hAnsi="微软雅黑"/>
          <w:noProof/>
        </w:rPr>
      </w:pPr>
      <w:r w:rsidRPr="00A14F59">
        <w:rPr>
          <w:rFonts w:ascii="微软雅黑" w:eastAsia="微软雅黑" w:hAnsi="微软雅黑" w:hint="eastAsia"/>
        </w:rPr>
        <w:t>系统采取B/S的架构，应用稳定成熟J2EE轻量级Web 开发框架SSM（Spring+SpringMVC+Mybatis）,遵循总体设计原则，采取面向服务的设计模式SOA以及低耦合的设计理念，将系统与</w:t>
      </w:r>
      <w:r w:rsidR="00FE1F07" w:rsidRPr="00A14F59">
        <w:rPr>
          <w:rFonts w:ascii="微软雅黑" w:eastAsia="微软雅黑" w:hAnsi="微软雅黑" w:hint="eastAsia"/>
        </w:rPr>
        <w:t>AWS交互</w:t>
      </w:r>
      <w:r w:rsidRPr="00A14F59">
        <w:rPr>
          <w:rFonts w:ascii="微软雅黑" w:eastAsia="微软雅黑" w:hAnsi="微软雅黑" w:hint="eastAsia"/>
        </w:rPr>
        <w:t>，各个功能模块设计遵循JAVA设计模式。</w:t>
      </w:r>
      <w:r w:rsidR="007467BB" w:rsidRPr="00A14F59">
        <w:rPr>
          <w:rFonts w:ascii="微软雅黑" w:eastAsia="微软雅黑" w:hAnsi="微软雅黑" w:hint="eastAsia"/>
        </w:rPr>
        <w:t>系统体系架构如下图所示：</w:t>
      </w:r>
    </w:p>
    <w:p w:rsidR="00093FD8" w:rsidRPr="00A14F59" w:rsidRDefault="00093FD8" w:rsidP="00093FD8">
      <w:pPr>
        <w:rPr>
          <w:rFonts w:ascii="微软雅黑" w:eastAsia="微软雅黑" w:hAnsi="微软雅黑"/>
        </w:rPr>
      </w:pPr>
      <w:r w:rsidRPr="00A14F59">
        <w:rPr>
          <w:rFonts w:ascii="微软雅黑" w:eastAsia="微软雅黑" w:hAnsi="微软雅黑"/>
          <w:noProof/>
        </w:rPr>
        <w:drawing>
          <wp:inline distT="0" distB="0" distL="0" distR="0">
            <wp:extent cx="5278120" cy="3213300"/>
            <wp:effectExtent l="19050" t="0" r="0" b="0"/>
            <wp:docPr id="4"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8120" cy="3213300"/>
                    </a:xfrm>
                    <a:prstGeom prst="rect">
                      <a:avLst/>
                    </a:prstGeom>
                  </pic:spPr>
                </pic:pic>
              </a:graphicData>
            </a:graphic>
          </wp:inline>
        </w:drawing>
      </w:r>
    </w:p>
    <w:p w:rsidR="00B427D6" w:rsidRPr="00A14F59" w:rsidRDefault="00B427D6" w:rsidP="00B427D6">
      <w:pPr>
        <w:ind w:firstLine="480"/>
        <w:rPr>
          <w:rFonts w:ascii="微软雅黑" w:eastAsia="微软雅黑" w:hAnsi="微软雅黑"/>
        </w:rPr>
      </w:pPr>
      <w:r w:rsidRPr="00A14F59">
        <w:rPr>
          <w:rFonts w:ascii="微软雅黑" w:eastAsia="微软雅黑" w:hAnsi="微软雅黑" w:hint="eastAsia"/>
        </w:rPr>
        <w:t>整个系统分为以下几层：</w:t>
      </w:r>
    </w:p>
    <w:p w:rsidR="00B427D6" w:rsidRPr="00A14F59" w:rsidRDefault="00B427D6" w:rsidP="00B427D6">
      <w:pPr>
        <w:ind w:firstLine="480"/>
        <w:rPr>
          <w:rFonts w:ascii="微软雅黑" w:eastAsia="微软雅黑" w:hAnsi="微软雅黑"/>
        </w:rPr>
      </w:pPr>
      <w:r w:rsidRPr="00A14F59">
        <w:rPr>
          <w:rFonts w:ascii="微软雅黑" w:eastAsia="微软雅黑" w:hAnsi="微软雅黑" w:hint="eastAsia"/>
        </w:rPr>
        <w:t>1、</w:t>
      </w:r>
      <w:r w:rsidRPr="00A14F59">
        <w:rPr>
          <w:rFonts w:ascii="微软雅黑" w:eastAsia="微软雅黑" w:hAnsi="微软雅黑" w:hint="eastAsia"/>
          <w:b/>
        </w:rPr>
        <w:t>访问层</w:t>
      </w:r>
      <w:r w:rsidRPr="00A14F59">
        <w:rPr>
          <w:rFonts w:ascii="微软雅黑" w:eastAsia="微软雅黑" w:hAnsi="微软雅黑" w:hint="eastAsia"/>
        </w:rPr>
        <w:t>: 用户通过主流浏览器访问云平台门户系统，访问用户包含</w:t>
      </w:r>
      <w:r w:rsidR="00093FD8" w:rsidRPr="00A14F59">
        <w:rPr>
          <w:rFonts w:ascii="微软雅黑" w:eastAsia="微软雅黑" w:hAnsi="微软雅黑" w:hint="eastAsia"/>
        </w:rPr>
        <w:t>平台</w:t>
      </w:r>
      <w:r w:rsidR="00093FD8" w:rsidRPr="00A14F59">
        <w:rPr>
          <w:rFonts w:ascii="微软雅黑" w:eastAsia="微软雅黑" w:hAnsi="微软雅黑" w:hint="eastAsia"/>
        </w:rPr>
        <w:lastRenderedPageBreak/>
        <w:t>管理员、教师/助教/学生、院系管理员</w:t>
      </w:r>
      <w:r w:rsidRPr="00A14F59">
        <w:rPr>
          <w:rFonts w:ascii="微软雅黑" w:eastAsia="微软雅黑" w:hAnsi="微软雅黑" w:hint="eastAsia"/>
        </w:rPr>
        <w:t>。</w:t>
      </w:r>
    </w:p>
    <w:p w:rsidR="00B427D6" w:rsidRPr="00A14F59" w:rsidRDefault="00B427D6" w:rsidP="00B427D6">
      <w:pPr>
        <w:ind w:firstLine="480"/>
        <w:rPr>
          <w:rFonts w:ascii="微软雅黑" w:eastAsia="微软雅黑" w:hAnsi="微软雅黑"/>
        </w:rPr>
      </w:pPr>
      <w:r w:rsidRPr="00A14F59">
        <w:rPr>
          <w:rFonts w:ascii="微软雅黑" w:eastAsia="微软雅黑" w:hAnsi="微软雅黑" w:hint="eastAsia"/>
        </w:rPr>
        <w:t>2、</w:t>
      </w:r>
      <w:r w:rsidRPr="00A14F59">
        <w:rPr>
          <w:rFonts w:ascii="微软雅黑" w:eastAsia="微软雅黑" w:hAnsi="微软雅黑" w:hint="eastAsia"/>
          <w:b/>
        </w:rPr>
        <w:t>应用层</w:t>
      </w:r>
      <w:r w:rsidRPr="00A14F59">
        <w:rPr>
          <w:rFonts w:ascii="微软雅黑" w:eastAsia="微软雅黑" w:hAnsi="微软雅黑" w:hint="eastAsia"/>
        </w:rPr>
        <w:t xml:space="preserve">: </w:t>
      </w:r>
      <w:r w:rsidR="000C0FB0" w:rsidRPr="00A14F59">
        <w:rPr>
          <w:rFonts w:ascii="微软雅黑" w:eastAsia="微软雅黑" w:hAnsi="微软雅黑" w:hint="eastAsia"/>
        </w:rPr>
        <w:t>教务平台</w:t>
      </w:r>
      <w:r w:rsidRPr="00A14F59">
        <w:rPr>
          <w:rFonts w:ascii="微软雅黑" w:eastAsia="微软雅黑" w:hAnsi="微软雅黑" w:hint="eastAsia"/>
        </w:rPr>
        <w:t>的应用功能，实现</w:t>
      </w:r>
      <w:r w:rsidR="000C0FB0" w:rsidRPr="00A14F59">
        <w:rPr>
          <w:rFonts w:ascii="微软雅黑" w:eastAsia="微软雅黑" w:hAnsi="微软雅黑" w:hint="eastAsia"/>
        </w:rPr>
        <w:t>系统运维</w:t>
      </w:r>
      <w:r w:rsidRPr="00A14F59">
        <w:rPr>
          <w:rFonts w:ascii="微软雅黑" w:eastAsia="微软雅黑" w:hAnsi="微软雅黑" w:hint="eastAsia"/>
        </w:rPr>
        <w:t>管理、</w:t>
      </w:r>
      <w:r w:rsidR="000C0FB0" w:rsidRPr="00A14F59">
        <w:rPr>
          <w:rFonts w:ascii="微软雅黑" w:eastAsia="微软雅黑" w:hAnsi="微软雅黑" w:hint="eastAsia"/>
        </w:rPr>
        <w:t>教学业务、院系管理</w:t>
      </w:r>
      <w:r w:rsidRPr="00A14F59">
        <w:rPr>
          <w:rFonts w:ascii="微软雅黑" w:eastAsia="微软雅黑" w:hAnsi="微软雅黑" w:hint="eastAsia"/>
        </w:rPr>
        <w:t>。</w:t>
      </w:r>
    </w:p>
    <w:p w:rsidR="000C0FB0" w:rsidRPr="00A14F59" w:rsidRDefault="00B427D6" w:rsidP="00B427D6">
      <w:pPr>
        <w:ind w:firstLine="480"/>
        <w:rPr>
          <w:rFonts w:ascii="微软雅黑" w:eastAsia="微软雅黑" w:hAnsi="微软雅黑"/>
          <w:color w:val="000000"/>
        </w:rPr>
      </w:pPr>
      <w:r w:rsidRPr="00A14F59">
        <w:rPr>
          <w:rFonts w:ascii="微软雅黑" w:eastAsia="微软雅黑" w:hAnsi="微软雅黑" w:hint="eastAsia"/>
        </w:rPr>
        <w:t>3、</w:t>
      </w:r>
      <w:r w:rsidRPr="00A14F59">
        <w:rPr>
          <w:rFonts w:ascii="微软雅黑" w:eastAsia="微软雅黑" w:hAnsi="微软雅黑" w:hint="eastAsia"/>
          <w:b/>
        </w:rPr>
        <w:t>接口层</w:t>
      </w:r>
      <w:r w:rsidRPr="00A14F59">
        <w:rPr>
          <w:rFonts w:ascii="微软雅黑" w:eastAsia="微软雅黑" w:hAnsi="微软雅黑" w:hint="eastAsia"/>
        </w:rPr>
        <w:t xml:space="preserve">: </w:t>
      </w:r>
      <w:r w:rsidR="000C0FB0" w:rsidRPr="00A14F59">
        <w:rPr>
          <w:rFonts w:ascii="微软雅黑" w:eastAsia="微软雅黑" w:hAnsi="微软雅黑" w:hint="eastAsia"/>
        </w:rPr>
        <w:t xml:space="preserve"> AWS API，采用SDK版本的aws API。</w:t>
      </w:r>
    </w:p>
    <w:p w:rsidR="006758E8" w:rsidRPr="00A14F59" w:rsidRDefault="00B427D6" w:rsidP="001D13E4">
      <w:pPr>
        <w:ind w:firstLine="480"/>
        <w:rPr>
          <w:rFonts w:ascii="微软雅黑" w:eastAsia="微软雅黑" w:hAnsi="微软雅黑"/>
        </w:rPr>
      </w:pPr>
      <w:r w:rsidRPr="00A14F59">
        <w:rPr>
          <w:rFonts w:ascii="微软雅黑" w:eastAsia="微软雅黑" w:hAnsi="微软雅黑" w:hint="eastAsia"/>
        </w:rPr>
        <w:t>4、</w:t>
      </w:r>
      <w:proofErr w:type="gramStart"/>
      <w:r w:rsidRPr="00A14F59">
        <w:rPr>
          <w:rFonts w:ascii="微软雅黑" w:eastAsia="微软雅黑" w:hAnsi="微软雅黑" w:hint="eastAsia"/>
          <w:b/>
        </w:rPr>
        <w:t>云资源层</w:t>
      </w:r>
      <w:proofErr w:type="gramEnd"/>
      <w:r w:rsidRPr="00A14F59">
        <w:rPr>
          <w:rFonts w:ascii="微软雅黑" w:eastAsia="微软雅黑" w:hAnsi="微软雅黑" w:hint="eastAsia"/>
        </w:rPr>
        <w:t xml:space="preserve">: </w:t>
      </w:r>
      <w:r w:rsidR="000C0FB0" w:rsidRPr="00A14F59">
        <w:rPr>
          <w:rFonts w:ascii="微软雅黑" w:eastAsia="微软雅黑" w:hAnsi="微软雅黑" w:hint="eastAsia"/>
        </w:rPr>
        <w:t xml:space="preserve"> 由AWS提供云资源。</w:t>
      </w:r>
    </w:p>
    <w:p w:rsidR="001D13E4" w:rsidRPr="00A14F59" w:rsidRDefault="001D13E4" w:rsidP="001D13E4">
      <w:pPr>
        <w:ind w:firstLine="480"/>
        <w:rPr>
          <w:rFonts w:ascii="微软雅黑" w:eastAsia="微软雅黑" w:hAnsi="微软雅黑"/>
        </w:rPr>
      </w:pPr>
    </w:p>
    <w:p w:rsidR="003922F9" w:rsidRPr="00A14F59" w:rsidRDefault="006758E8" w:rsidP="00292239">
      <w:pPr>
        <w:pStyle w:val="2"/>
      </w:pPr>
      <w:bookmarkStart w:id="46" w:name="_Toc494299653"/>
      <w:r w:rsidRPr="00A14F59">
        <w:rPr>
          <w:rFonts w:hint="eastAsia"/>
        </w:rPr>
        <w:t>运行环境</w:t>
      </w:r>
      <w:bookmarkEnd w:id="46"/>
    </w:p>
    <w:p w:rsidR="005D0D14" w:rsidRPr="00A14F59" w:rsidRDefault="005D0D14" w:rsidP="005D0D14">
      <w:pPr>
        <w:pStyle w:val="3"/>
      </w:pPr>
      <w:bookmarkStart w:id="47" w:name="_Toc494299654"/>
      <w:r w:rsidRPr="00A14F59">
        <w:rPr>
          <w:rFonts w:hint="eastAsia"/>
        </w:rPr>
        <w:t>软件环境</w:t>
      </w:r>
      <w:bookmarkEnd w:id="47"/>
    </w:p>
    <w:p w:rsidR="006F41A8" w:rsidRPr="00A14F59" w:rsidRDefault="006F41A8" w:rsidP="006F41A8">
      <w:pPr>
        <w:ind w:firstLine="480"/>
        <w:rPr>
          <w:rFonts w:ascii="微软雅黑" w:eastAsia="微软雅黑" w:hAnsi="微软雅黑"/>
        </w:rPr>
      </w:pPr>
      <w:r w:rsidRPr="00A14F59">
        <w:rPr>
          <w:rFonts w:ascii="微软雅黑" w:eastAsia="微软雅黑" w:hAnsi="微软雅黑" w:hint="eastAsia"/>
        </w:rPr>
        <w:t>产品运行在第三方云平台上</w:t>
      </w:r>
    </w:p>
    <w:p w:rsidR="005D0D14" w:rsidRPr="00A14F59" w:rsidRDefault="005D0D14" w:rsidP="005D0D14">
      <w:pPr>
        <w:ind w:firstLine="480"/>
        <w:rPr>
          <w:rFonts w:ascii="微软雅黑" w:eastAsia="微软雅黑" w:hAnsi="微软雅黑"/>
        </w:rPr>
      </w:pPr>
      <w:r w:rsidRPr="00A14F59">
        <w:rPr>
          <w:rFonts w:ascii="微软雅黑" w:eastAsia="微软雅黑" w:hAnsi="微软雅黑" w:hint="eastAsia"/>
        </w:rPr>
        <w:t>云平台操作系统：C</w:t>
      </w:r>
      <w:hyperlink r:id="rId10" w:history="1">
        <w:r w:rsidRPr="00A14F59">
          <w:rPr>
            <w:rFonts w:ascii="微软雅黑" w:eastAsia="微软雅黑" w:hAnsi="微软雅黑"/>
          </w:rPr>
          <w:t>entOS 7.</w:t>
        </w:r>
        <w:r w:rsidRPr="00A14F59">
          <w:rPr>
            <w:rFonts w:ascii="微软雅黑" w:eastAsia="微软雅黑" w:hAnsi="微软雅黑" w:hint="eastAsia"/>
          </w:rPr>
          <w:t>2</w:t>
        </w:r>
        <w:r w:rsidRPr="00A14F59">
          <w:rPr>
            <w:rFonts w:ascii="微软雅黑" w:eastAsia="微软雅黑" w:hAnsi="微软雅黑"/>
          </w:rPr>
          <w:t xml:space="preserve"> 64位</w:t>
        </w:r>
      </w:hyperlink>
    </w:p>
    <w:p w:rsidR="005D0D14" w:rsidRPr="00A14F59" w:rsidRDefault="005D0D14" w:rsidP="005D0D14">
      <w:pPr>
        <w:ind w:firstLine="480"/>
        <w:rPr>
          <w:rFonts w:ascii="微软雅黑" w:eastAsia="微软雅黑" w:hAnsi="微软雅黑"/>
        </w:rPr>
      </w:pPr>
      <w:r w:rsidRPr="00A14F59">
        <w:rPr>
          <w:rFonts w:ascii="微软雅黑" w:eastAsia="微软雅黑" w:hAnsi="微软雅黑" w:hint="eastAsia"/>
        </w:rPr>
        <w:t>数据库环境：Mysql 5.7</w:t>
      </w:r>
    </w:p>
    <w:p w:rsidR="005D0D14" w:rsidRPr="00A14F59" w:rsidRDefault="005D0D14" w:rsidP="005D0D14">
      <w:pPr>
        <w:ind w:firstLine="480"/>
        <w:rPr>
          <w:rFonts w:ascii="微软雅黑" w:eastAsia="微软雅黑" w:hAnsi="微软雅黑"/>
        </w:rPr>
      </w:pPr>
      <w:r w:rsidRPr="00A14F59">
        <w:rPr>
          <w:rFonts w:ascii="微软雅黑" w:eastAsia="微软雅黑" w:hAnsi="微软雅黑" w:hint="eastAsia"/>
        </w:rPr>
        <w:t>web服务器环境：Tomcat7</w:t>
      </w:r>
    </w:p>
    <w:p w:rsidR="005D0D14" w:rsidRPr="00A14F59" w:rsidRDefault="005D0D14" w:rsidP="005D0D14">
      <w:pPr>
        <w:ind w:firstLine="480"/>
        <w:rPr>
          <w:rFonts w:ascii="微软雅黑" w:eastAsia="微软雅黑" w:hAnsi="微软雅黑"/>
        </w:rPr>
      </w:pPr>
      <w:r w:rsidRPr="00A14F59">
        <w:rPr>
          <w:rFonts w:ascii="微软雅黑" w:eastAsia="微软雅黑" w:hAnsi="微软雅黑" w:hint="eastAsia"/>
        </w:rPr>
        <w:t>JDK版本：</w:t>
      </w:r>
      <w:r w:rsidRPr="00A14F59">
        <w:rPr>
          <w:rFonts w:ascii="微软雅黑" w:eastAsia="微软雅黑" w:hAnsi="微软雅黑"/>
        </w:rPr>
        <w:t>1.8.0_73</w:t>
      </w:r>
    </w:p>
    <w:p w:rsidR="006B7883" w:rsidRPr="00A14F59" w:rsidRDefault="005D0D14" w:rsidP="006F41A8">
      <w:pPr>
        <w:ind w:firstLine="480"/>
        <w:rPr>
          <w:rFonts w:ascii="微软雅黑" w:eastAsia="微软雅黑" w:hAnsi="微软雅黑"/>
        </w:rPr>
      </w:pPr>
      <w:r w:rsidRPr="00A14F59">
        <w:rPr>
          <w:rFonts w:ascii="微软雅黑" w:eastAsia="微软雅黑" w:hAnsi="微软雅黑" w:hint="eastAsia"/>
        </w:rPr>
        <w:t>Web浏览器：IE10以上（含），chrome 55.0.2883以上（含），firefox</w:t>
      </w:r>
      <w:r w:rsidRPr="00A14F59">
        <w:rPr>
          <w:rFonts w:ascii="微软雅黑" w:eastAsia="微软雅黑" w:hAnsi="微软雅黑"/>
        </w:rPr>
        <w:t>55.0.2.6435</w:t>
      </w:r>
      <w:r w:rsidRPr="00A14F59">
        <w:rPr>
          <w:rFonts w:ascii="微软雅黑" w:eastAsia="微软雅黑" w:hAnsi="微软雅黑" w:hint="eastAsia"/>
        </w:rPr>
        <w:t>以上（含），360</w:t>
      </w:r>
      <w:proofErr w:type="gramStart"/>
      <w:r w:rsidRPr="00A14F59">
        <w:rPr>
          <w:rFonts w:ascii="微软雅黑" w:eastAsia="微软雅黑" w:hAnsi="微软雅黑" w:hint="eastAsia"/>
        </w:rPr>
        <w:t>极</w:t>
      </w:r>
      <w:proofErr w:type="gramEnd"/>
      <w:r w:rsidRPr="00A14F59">
        <w:rPr>
          <w:rFonts w:ascii="微软雅黑" w:eastAsia="微软雅黑" w:hAnsi="微软雅黑" w:hint="eastAsia"/>
        </w:rPr>
        <w:t>速浏览器9.0.1.140（内核版本：55.0.2883.87）以上（含）。</w:t>
      </w:r>
      <w:bookmarkStart w:id="48" w:name="_Toc272833781"/>
      <w:bookmarkStart w:id="49" w:name="_Toc402275362"/>
    </w:p>
    <w:p w:rsidR="006F41A8" w:rsidRPr="00A14F59" w:rsidRDefault="006F41A8" w:rsidP="006F41A8">
      <w:pPr>
        <w:ind w:firstLine="480"/>
        <w:rPr>
          <w:rFonts w:ascii="微软雅黑" w:eastAsia="微软雅黑" w:hAnsi="微软雅黑"/>
        </w:rPr>
      </w:pPr>
    </w:p>
    <w:p w:rsidR="00A6059D" w:rsidRPr="00A14F59" w:rsidRDefault="006758E8" w:rsidP="00A6059D">
      <w:pPr>
        <w:pStyle w:val="1"/>
        <w:rPr>
          <w:rFonts w:ascii="微软雅黑" w:eastAsia="微软雅黑" w:hAnsi="微软雅黑"/>
        </w:rPr>
      </w:pPr>
      <w:bookmarkStart w:id="50" w:name="_Toc494299660"/>
      <w:bookmarkEnd w:id="48"/>
      <w:bookmarkEnd w:id="49"/>
      <w:r w:rsidRPr="00A14F59">
        <w:rPr>
          <w:rFonts w:ascii="微软雅黑" w:eastAsia="微软雅黑" w:hAnsi="微软雅黑" w:hint="eastAsia"/>
        </w:rPr>
        <w:t>系统功能设计</w:t>
      </w:r>
      <w:bookmarkEnd w:id="50"/>
    </w:p>
    <w:p w:rsidR="00292239" w:rsidRPr="00A14F59" w:rsidRDefault="00292239" w:rsidP="00292239">
      <w:pPr>
        <w:pStyle w:val="2"/>
      </w:pPr>
      <w:r w:rsidRPr="00A14F59">
        <w:rPr>
          <w:rFonts w:hint="eastAsia"/>
        </w:rPr>
        <w:t>学生端</w:t>
      </w:r>
    </w:p>
    <w:p w:rsidR="00292239" w:rsidRPr="00A14F59" w:rsidRDefault="00214B5F" w:rsidP="00292239">
      <w:pPr>
        <w:pStyle w:val="3"/>
      </w:pPr>
      <w:r w:rsidRPr="00A14F59">
        <w:rPr>
          <w:rFonts w:hint="eastAsia"/>
        </w:rPr>
        <w:t>首页</w:t>
      </w:r>
    </w:p>
    <w:p w:rsidR="00214B5F" w:rsidRPr="00A14F59" w:rsidRDefault="00214B5F" w:rsidP="00214B5F">
      <w:pPr>
        <w:rPr>
          <w:rFonts w:ascii="微软雅黑" w:eastAsia="微软雅黑" w:hAnsi="微软雅黑"/>
        </w:rPr>
      </w:pPr>
      <w:r w:rsidRPr="00A14F59">
        <w:rPr>
          <w:rFonts w:ascii="微软雅黑" w:eastAsia="微软雅黑" w:hAnsi="微软雅黑"/>
        </w:rPr>
        <w:t>首页显示本平台的功能及优点。页面顶端是导航栏，首页</w:t>
      </w:r>
      <w:r w:rsidRPr="00A14F59">
        <w:rPr>
          <w:rFonts w:ascii="微软雅黑" w:eastAsia="微软雅黑" w:hAnsi="微软雅黑" w:hint="eastAsia"/>
        </w:rPr>
        <w:t>/课程/开放实验  导航栏最右边是登录按钮。如果已登录，显示头像/用户名、下拉按钮（个人信息、</w:t>
      </w:r>
      <w:r w:rsidRPr="00A14F59">
        <w:rPr>
          <w:rFonts w:ascii="微软雅黑" w:eastAsia="微软雅黑" w:hAnsi="微软雅黑" w:hint="eastAsia"/>
        </w:rPr>
        <w:lastRenderedPageBreak/>
        <w:t>安全退出）。</w:t>
      </w:r>
    </w:p>
    <w:p w:rsidR="003B2A8F" w:rsidRPr="00A14F59" w:rsidRDefault="00214B5F" w:rsidP="00292239">
      <w:pPr>
        <w:rPr>
          <w:rFonts w:ascii="微软雅黑" w:eastAsia="微软雅黑" w:hAnsi="微软雅黑"/>
        </w:rPr>
      </w:pPr>
      <w:r w:rsidRPr="00A14F59">
        <w:rPr>
          <w:rFonts w:ascii="微软雅黑" w:eastAsia="微软雅黑" w:hAnsi="微软雅黑"/>
        </w:rPr>
        <w:t>导航栏下方是</w:t>
      </w:r>
      <w:proofErr w:type="gramStart"/>
      <w:r w:rsidRPr="00A14F59">
        <w:rPr>
          <w:rFonts w:ascii="微软雅黑" w:eastAsia="微软雅黑" w:hAnsi="微软雅黑"/>
        </w:rPr>
        <w:t>轮播图</w:t>
      </w:r>
      <w:proofErr w:type="gramEnd"/>
      <w:r w:rsidRPr="00A14F59">
        <w:rPr>
          <w:rFonts w:ascii="微软雅黑" w:eastAsia="微软雅黑" w:hAnsi="微软雅黑"/>
        </w:rPr>
        <w:t>，</w:t>
      </w:r>
    </w:p>
    <w:p w:rsidR="00292239" w:rsidRPr="00A14F59" w:rsidRDefault="00292239" w:rsidP="00292239">
      <w:pPr>
        <w:rPr>
          <w:rFonts w:ascii="微软雅黑" w:eastAsia="微软雅黑" w:hAnsi="微软雅黑"/>
        </w:rPr>
      </w:pPr>
      <w:r w:rsidRPr="00A14F59">
        <w:rPr>
          <w:rFonts w:ascii="微软雅黑" w:eastAsia="微软雅黑" w:hAnsi="微软雅黑" w:hint="eastAsia"/>
        </w:rPr>
        <w:t>页面如下图所示：</w:t>
      </w:r>
    </w:p>
    <w:p w:rsidR="00214B5F" w:rsidRPr="00A14F59" w:rsidRDefault="00214B5F" w:rsidP="00292239">
      <w:pPr>
        <w:rPr>
          <w:rFonts w:ascii="微软雅黑" w:eastAsia="微软雅黑" w:hAnsi="微软雅黑"/>
        </w:rPr>
      </w:pPr>
    </w:p>
    <w:p w:rsidR="00214B5F" w:rsidRPr="00A14F59" w:rsidRDefault="00214B5F" w:rsidP="00292239">
      <w:pPr>
        <w:pStyle w:val="3"/>
      </w:pPr>
      <w:bookmarkStart w:id="51" w:name="_Toc494299661"/>
      <w:r w:rsidRPr="00A14F59">
        <w:rPr>
          <w:rFonts w:hint="eastAsia"/>
        </w:rPr>
        <w:t>登录</w:t>
      </w:r>
      <w:bookmarkEnd w:id="51"/>
      <w:r w:rsidRPr="00A14F59">
        <w:rPr>
          <w:rFonts w:hint="eastAsia"/>
        </w:rPr>
        <w:t>/安全退出/个人信息/修改密码</w:t>
      </w:r>
    </w:p>
    <w:p w:rsidR="00214B5F" w:rsidRPr="00A14F59" w:rsidRDefault="00214B5F" w:rsidP="00214B5F">
      <w:pPr>
        <w:rPr>
          <w:rFonts w:ascii="微软雅黑" w:eastAsia="微软雅黑" w:hAnsi="微软雅黑"/>
        </w:rPr>
      </w:pPr>
      <w:r w:rsidRPr="00A14F59">
        <w:rPr>
          <w:rFonts w:ascii="微软雅黑" w:eastAsia="微软雅黑" w:hAnsi="微软雅黑" w:hint="eastAsia"/>
        </w:rPr>
        <w:t>用户访问系统进入登录页面，输入用户名密码，验证成功后进入系统首页。</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214B5F" w:rsidRPr="00A14F59" w:rsidTr="00DC4D75">
        <w:trPr>
          <w:jc w:val="center"/>
        </w:trPr>
        <w:tc>
          <w:tcPr>
            <w:tcW w:w="1837" w:type="dxa"/>
            <w:shd w:val="clear" w:color="auto" w:fill="99CCFF"/>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学生</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用户（tb_user</w:t>
            </w:r>
            <w:r w:rsidRPr="00A14F59">
              <w:rPr>
                <w:rFonts w:ascii="微软雅黑" w:eastAsia="微软雅黑" w:hAnsi="微软雅黑"/>
                <w:sz w:val="21"/>
                <w:szCs w:val="21"/>
              </w:rPr>
              <w:t>）</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场景描述1</w:t>
            </w:r>
          </w:p>
        </w:tc>
        <w:tc>
          <w:tcPr>
            <w:tcW w:w="7590" w:type="dxa"/>
          </w:tcPr>
          <w:p w:rsidR="00214B5F" w:rsidRPr="00A14F59" w:rsidRDefault="00214B5F" w:rsidP="00DC4D75">
            <w:pPr>
              <w:rPr>
                <w:rFonts w:ascii="微软雅黑" w:eastAsia="微软雅黑" w:hAnsi="微软雅黑"/>
                <w:sz w:val="21"/>
                <w:szCs w:val="21"/>
              </w:rPr>
            </w:pPr>
            <w:r w:rsidRPr="00A14F59">
              <w:rPr>
                <w:rFonts w:ascii="微软雅黑" w:eastAsia="微软雅黑" w:hAnsi="微软雅黑" w:hint="eastAsia"/>
                <w:sz w:val="21"/>
                <w:szCs w:val="21"/>
              </w:rPr>
              <w:t>系统用户输入用户名密码，点击登陆按钮，系统后台对用户进行CA认证以及用户名密码认证，若是认证通过就进入对应角色的系统主页</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场景描述2</w:t>
            </w:r>
          </w:p>
        </w:tc>
        <w:tc>
          <w:tcPr>
            <w:tcW w:w="7590" w:type="dxa"/>
          </w:tcPr>
          <w:p w:rsidR="00214B5F" w:rsidRPr="00A14F59" w:rsidRDefault="00214B5F" w:rsidP="00DC4D75">
            <w:pPr>
              <w:rPr>
                <w:rFonts w:ascii="微软雅黑" w:eastAsia="微软雅黑" w:hAnsi="微软雅黑"/>
                <w:sz w:val="21"/>
                <w:szCs w:val="21"/>
              </w:rPr>
            </w:pPr>
            <w:commentRangeStart w:id="52"/>
            <w:r w:rsidRPr="00A14F59">
              <w:rPr>
                <w:rFonts w:ascii="微软雅黑" w:eastAsia="微软雅黑" w:hAnsi="微软雅黑" w:hint="eastAsia"/>
                <w:sz w:val="21"/>
                <w:szCs w:val="21"/>
              </w:rPr>
              <w:t>学生系统使用结束点击安全退出可退出系统</w:t>
            </w:r>
            <w:commentRangeEnd w:id="52"/>
            <w:r w:rsidR="004E4F0C">
              <w:rPr>
                <w:rStyle w:val="af8"/>
              </w:rPr>
              <w:commentReference w:id="52"/>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场景描述3</w:t>
            </w:r>
          </w:p>
        </w:tc>
        <w:tc>
          <w:tcPr>
            <w:tcW w:w="7590" w:type="dxa"/>
          </w:tcPr>
          <w:p w:rsidR="00214B5F" w:rsidRPr="00A14F59" w:rsidRDefault="00214B5F" w:rsidP="00DC4D75">
            <w:pPr>
              <w:rPr>
                <w:rFonts w:ascii="微软雅黑" w:eastAsia="微软雅黑" w:hAnsi="微软雅黑"/>
                <w:sz w:val="21"/>
                <w:szCs w:val="21"/>
              </w:rPr>
            </w:pPr>
            <w:r w:rsidRPr="00A14F59">
              <w:rPr>
                <w:rFonts w:ascii="微软雅黑" w:eastAsia="微软雅黑" w:hAnsi="微软雅黑" w:hint="eastAsia"/>
                <w:sz w:val="21"/>
                <w:szCs w:val="21"/>
              </w:rPr>
              <w:t>学生可编辑个人信息，</w:t>
            </w:r>
            <w:commentRangeStart w:id="53"/>
            <w:r w:rsidRPr="00A14F59">
              <w:rPr>
                <w:rFonts w:ascii="微软雅黑" w:eastAsia="微软雅黑" w:hAnsi="微软雅黑" w:hint="eastAsia"/>
                <w:sz w:val="21"/>
                <w:szCs w:val="21"/>
              </w:rPr>
              <w:t>修改密码</w:t>
            </w:r>
            <w:commentRangeEnd w:id="53"/>
            <w:r w:rsidR="004E4F0C">
              <w:rPr>
                <w:rStyle w:val="af8"/>
              </w:rPr>
              <w:commentReference w:id="53"/>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场景描述4</w:t>
            </w:r>
          </w:p>
        </w:tc>
        <w:tc>
          <w:tcPr>
            <w:tcW w:w="7590" w:type="dxa"/>
          </w:tcPr>
          <w:p w:rsidR="00214B5F" w:rsidRPr="00A14F59" w:rsidRDefault="00214B5F" w:rsidP="00DC4D75">
            <w:pPr>
              <w:rPr>
                <w:rFonts w:ascii="微软雅黑" w:eastAsia="微软雅黑" w:hAnsi="微软雅黑"/>
                <w:sz w:val="21"/>
                <w:szCs w:val="21"/>
              </w:rPr>
            </w:pPr>
            <w:r w:rsidRPr="00A14F59">
              <w:rPr>
                <w:rFonts w:ascii="微软雅黑" w:eastAsia="微软雅黑" w:hAnsi="微软雅黑" w:hint="eastAsia"/>
                <w:sz w:val="21"/>
                <w:szCs w:val="21"/>
              </w:rPr>
              <w:t>学生可修改密码</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214B5F" w:rsidRPr="00A14F59" w:rsidRDefault="001F5B68" w:rsidP="00DC4D75">
            <w:pPr>
              <w:ind w:firstLine="420"/>
              <w:rPr>
                <w:rFonts w:ascii="微软雅黑" w:eastAsia="微软雅黑" w:hAnsi="微软雅黑"/>
                <w:sz w:val="21"/>
                <w:szCs w:val="21"/>
              </w:rPr>
            </w:pPr>
            <w:r w:rsidRPr="00A14F59">
              <w:rPr>
                <w:rFonts w:ascii="微软雅黑" w:eastAsia="微软雅黑" w:hAnsi="微软雅黑"/>
                <w:noProof/>
              </w:rPr>
              <w:object w:dxaOrig="3466" w:dyaOrig="4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3.55pt;height:211.15pt;mso-width-percent:0;mso-height-percent:0;mso-width-percent:0;mso-height-percent:0" o:ole="">
                  <v:imagedata r:id="rId12" o:title=""/>
                </v:shape>
                <o:OLEObject Type="Embed" ProgID="Visio.Drawing.11" ShapeID="_x0000_i1025" DrawAspect="Content" ObjectID="_1581746083" r:id="rId13"/>
              </w:object>
            </w:r>
          </w:p>
        </w:tc>
      </w:tr>
    </w:tbl>
    <w:p w:rsidR="00292239" w:rsidRPr="00A14F59" w:rsidRDefault="00214B5F" w:rsidP="00292239">
      <w:pPr>
        <w:rPr>
          <w:rFonts w:ascii="微软雅黑" w:eastAsia="微软雅黑" w:hAnsi="微软雅黑"/>
        </w:rPr>
      </w:pPr>
      <w:r w:rsidRPr="00A14F59">
        <w:rPr>
          <w:rFonts w:ascii="微软雅黑" w:eastAsia="微软雅黑" w:hAnsi="微软雅黑" w:hint="eastAsia"/>
        </w:rPr>
        <w:t>登录页面如下所示：</w:t>
      </w:r>
    </w:p>
    <w:p w:rsidR="00214B5F" w:rsidRPr="00A14F59" w:rsidRDefault="00214B5F" w:rsidP="00292239">
      <w:pPr>
        <w:rPr>
          <w:rFonts w:ascii="微软雅黑" w:eastAsia="微软雅黑" w:hAnsi="微软雅黑"/>
        </w:rPr>
      </w:pPr>
    </w:p>
    <w:p w:rsidR="00214B5F" w:rsidRPr="00A14F59" w:rsidRDefault="00214B5F" w:rsidP="00292239">
      <w:pPr>
        <w:rPr>
          <w:rFonts w:ascii="微软雅黑" w:eastAsia="微软雅黑" w:hAnsi="微软雅黑"/>
        </w:rPr>
      </w:pPr>
    </w:p>
    <w:p w:rsidR="00214B5F" w:rsidRPr="00A14F59" w:rsidRDefault="00214B5F" w:rsidP="00214B5F">
      <w:pPr>
        <w:pStyle w:val="3"/>
      </w:pPr>
      <w:r w:rsidRPr="00A14F59">
        <w:rPr>
          <w:rFonts w:hint="eastAsia"/>
        </w:rPr>
        <w:t>课程/实验</w:t>
      </w:r>
    </w:p>
    <w:p w:rsidR="00214B5F" w:rsidRPr="00A14F59" w:rsidRDefault="00214B5F" w:rsidP="00214B5F">
      <w:pPr>
        <w:rPr>
          <w:rFonts w:ascii="微软雅黑" w:eastAsia="微软雅黑" w:hAnsi="微软雅黑"/>
        </w:rPr>
      </w:pPr>
      <w:r w:rsidRPr="00A14F59">
        <w:rPr>
          <w:rFonts w:ascii="微软雅黑" w:eastAsia="微软雅黑" w:hAnsi="微软雅黑" w:hint="eastAsia"/>
        </w:rPr>
        <w:t>学生点击导航栏中的课程，可以跳转到课程列表页面，课程列表可以分类，也可以关键字进搜索。课程显示包含图片，标题，教师。点击课程跳转至课程信息页面</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01"/>
        <w:gridCol w:w="7026"/>
      </w:tblGrid>
      <w:tr w:rsidR="00214B5F" w:rsidRPr="00A14F59" w:rsidTr="00214B5F">
        <w:trPr>
          <w:jc w:val="center"/>
        </w:trPr>
        <w:tc>
          <w:tcPr>
            <w:tcW w:w="2401" w:type="dxa"/>
            <w:tcBorders>
              <w:bottom w:val="single" w:sz="4" w:space="0" w:color="auto"/>
            </w:tcBorders>
            <w:shd w:val="clear" w:color="auto" w:fill="99CCFF"/>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026" w:type="dxa"/>
            <w:tcBorders>
              <w:bottom w:val="single" w:sz="4" w:space="0" w:color="auto"/>
            </w:tcBorders>
            <w:shd w:val="clear" w:color="auto" w:fill="99CCFF"/>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学习课程</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 xml:space="preserve">课程表（tb_course）   </w:t>
            </w:r>
            <w:bookmarkStart w:id="54" w:name="OLE_LINK1"/>
            <w:bookmarkStart w:id="55" w:name="OLE_LINK2"/>
          </w:p>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模板（tb_</w:t>
            </w:r>
            <w:commentRangeStart w:id="56"/>
            <w:r w:rsidRPr="00A14F59">
              <w:rPr>
                <w:rFonts w:ascii="微软雅黑" w:eastAsia="微软雅黑" w:hAnsi="微软雅黑" w:hint="eastAsia"/>
                <w:sz w:val="21"/>
                <w:szCs w:val="21"/>
              </w:rPr>
              <w:t>templet</w:t>
            </w:r>
            <w:bookmarkEnd w:id="54"/>
            <w:bookmarkEnd w:id="55"/>
            <w:commentRangeEnd w:id="56"/>
            <w:r w:rsidR="005D4AD3">
              <w:rPr>
                <w:rStyle w:val="af8"/>
              </w:rPr>
              <w:commentReference w:id="56"/>
            </w:r>
            <w:r w:rsidRPr="00A14F59">
              <w:rPr>
                <w:rFonts w:ascii="微软雅黑" w:eastAsia="微软雅黑" w:hAnsi="微软雅黑" w:hint="eastAsia"/>
                <w:sz w:val="21"/>
                <w:szCs w:val="21"/>
              </w:rPr>
              <w:t>）</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场景描述1</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学生能看到教师发布的课程，可按标签分类筛选，也可在输入框中关键字进行搜索。</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场景描述2</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学生能看到课程的具体信息，包括课时间，课程资源</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场景描述3</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学生学习课程能看到教学文档</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场景描述4</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学生启动实验，开始计时，实验资源由学生点击按钮启动。资源创建后，学生可复制连接到实例的</w:t>
            </w:r>
            <w:commentRangeStart w:id="57"/>
            <w:r w:rsidRPr="00A14F59">
              <w:rPr>
                <w:rFonts w:ascii="微软雅黑" w:eastAsia="微软雅黑" w:hAnsi="微软雅黑" w:hint="eastAsia"/>
                <w:sz w:val="21"/>
                <w:szCs w:val="21"/>
              </w:rPr>
              <w:t>IP</w:t>
            </w:r>
            <w:commentRangeEnd w:id="57"/>
            <w:r w:rsidR="005D4AD3">
              <w:rPr>
                <w:rStyle w:val="af8"/>
              </w:rPr>
              <w:commentReference w:id="57"/>
            </w:r>
            <w:r w:rsidRPr="00A14F59">
              <w:rPr>
                <w:rFonts w:ascii="微软雅黑" w:eastAsia="微软雅黑" w:hAnsi="微软雅黑" w:hint="eastAsia"/>
                <w:sz w:val="21"/>
                <w:szCs w:val="21"/>
              </w:rPr>
              <w:t>。</w:t>
            </w:r>
          </w:p>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计时结束实验资源自动回收，</w:t>
            </w:r>
            <w:commentRangeStart w:id="58"/>
            <w:r w:rsidRPr="00A14F59">
              <w:rPr>
                <w:rFonts w:ascii="微软雅黑" w:eastAsia="微软雅黑" w:hAnsi="微软雅黑" w:hint="eastAsia"/>
                <w:sz w:val="21"/>
                <w:szCs w:val="21"/>
              </w:rPr>
              <w:t>学生也可提前点击释放资源</w:t>
            </w:r>
            <w:commentRangeEnd w:id="58"/>
            <w:r w:rsidR="005D4AD3">
              <w:rPr>
                <w:rStyle w:val="af8"/>
              </w:rPr>
              <w:commentReference w:id="58"/>
            </w:r>
            <w:r w:rsidRPr="00A14F59">
              <w:rPr>
                <w:rFonts w:ascii="微软雅黑" w:eastAsia="微软雅黑" w:hAnsi="微软雅黑" w:hint="eastAsia"/>
                <w:sz w:val="21"/>
                <w:szCs w:val="21"/>
              </w:rPr>
              <w:t>。</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场景描述5</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学生对此次实验进行自我评价</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场景描述6</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学生可对开放评价的课程进行评价（1~5星）</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用例</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commentRangeStart w:id="59"/>
            <w:r w:rsidRPr="00A14F59">
              <w:rPr>
                <w:rFonts w:ascii="微软雅黑" w:eastAsia="微软雅黑" w:hAnsi="微软雅黑"/>
                <w:noProof/>
                <w:sz w:val="21"/>
                <w:szCs w:val="21"/>
              </w:rPr>
              <w:drawing>
                <wp:inline distT="0" distB="0" distL="0" distR="0">
                  <wp:extent cx="3683635" cy="3787140"/>
                  <wp:effectExtent l="19050" t="0" r="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cstate="print"/>
                          <a:srcRect/>
                          <a:stretch>
                            <a:fillRect/>
                          </a:stretch>
                        </pic:blipFill>
                        <pic:spPr bwMode="auto">
                          <a:xfrm>
                            <a:off x="0" y="0"/>
                            <a:ext cx="3683635" cy="3787140"/>
                          </a:xfrm>
                          <a:prstGeom prst="rect">
                            <a:avLst/>
                          </a:prstGeom>
                          <a:noFill/>
                          <a:ln w="9525">
                            <a:noFill/>
                            <a:miter lim="800000"/>
                            <a:headEnd/>
                            <a:tailEnd/>
                          </a:ln>
                        </pic:spPr>
                      </pic:pic>
                    </a:graphicData>
                  </a:graphic>
                </wp:inline>
              </w:drawing>
            </w:r>
            <w:commentRangeEnd w:id="59"/>
            <w:r w:rsidR="000A2C40">
              <w:rPr>
                <w:rStyle w:val="af8"/>
              </w:rPr>
              <w:commentReference w:id="59"/>
            </w:r>
          </w:p>
        </w:tc>
      </w:tr>
    </w:tbl>
    <w:p w:rsidR="00214B5F" w:rsidRPr="00A14F59" w:rsidRDefault="00214B5F" w:rsidP="00292239">
      <w:pPr>
        <w:rPr>
          <w:rFonts w:ascii="微软雅黑" w:eastAsia="微软雅黑" w:hAnsi="微软雅黑"/>
        </w:rPr>
      </w:pPr>
    </w:p>
    <w:p w:rsidR="00292239" w:rsidRPr="00A14F59" w:rsidRDefault="00292239" w:rsidP="00292239">
      <w:pPr>
        <w:pStyle w:val="2"/>
      </w:pPr>
      <w:r w:rsidRPr="00A14F59">
        <w:rPr>
          <w:rFonts w:hint="eastAsia"/>
        </w:rPr>
        <w:t>管理端</w:t>
      </w:r>
    </w:p>
    <w:p w:rsidR="00A6059D" w:rsidRPr="00A14F59" w:rsidRDefault="005A417E" w:rsidP="005A417E">
      <w:pPr>
        <w:pStyle w:val="3"/>
      </w:pPr>
      <w:r w:rsidRPr="00A14F59">
        <w:rPr>
          <w:rFonts w:hint="eastAsia"/>
        </w:rPr>
        <w:t>登录</w:t>
      </w:r>
    </w:p>
    <w:p w:rsidR="005A417E" w:rsidRPr="00A14F59" w:rsidRDefault="005A417E" w:rsidP="005F5365">
      <w:pPr>
        <w:pStyle w:val="af"/>
        <w:numPr>
          <w:ilvl w:val="0"/>
          <w:numId w:val="11"/>
        </w:numPr>
        <w:ind w:firstLineChars="0"/>
        <w:rPr>
          <w:rFonts w:ascii="微软雅黑" w:eastAsia="微软雅黑" w:hAnsi="微软雅黑"/>
        </w:rPr>
      </w:pPr>
      <w:r w:rsidRPr="00A14F59">
        <w:rPr>
          <w:rFonts w:ascii="微软雅黑" w:eastAsia="微软雅黑" w:hAnsi="微软雅黑" w:hint="eastAsia"/>
        </w:rPr>
        <w:t>平台管理员、院系管理员、教师/助教进入系统登录页面，</w:t>
      </w:r>
      <w:r w:rsidR="00764F57" w:rsidRPr="00A14F59">
        <w:rPr>
          <w:rFonts w:ascii="微软雅黑" w:eastAsia="微软雅黑" w:hAnsi="微软雅黑" w:hint="eastAsia"/>
        </w:rPr>
        <w:t>登录页面分成普通登录、手机快捷登录。普通登录使用账号/手机号+密码的方式登录，手机快捷登录使用手机号+动态验证码登录。</w:t>
      </w:r>
    </w:p>
    <w:p w:rsidR="00764F57" w:rsidRPr="00A14F59" w:rsidRDefault="00764F57" w:rsidP="005F5365">
      <w:pPr>
        <w:pStyle w:val="af"/>
        <w:numPr>
          <w:ilvl w:val="0"/>
          <w:numId w:val="11"/>
        </w:numPr>
        <w:ind w:firstLineChars="0"/>
        <w:rPr>
          <w:rFonts w:ascii="微软雅黑" w:eastAsia="微软雅黑" w:hAnsi="微软雅黑"/>
        </w:rPr>
      </w:pPr>
      <w:r w:rsidRPr="00A14F59">
        <w:rPr>
          <w:rFonts w:ascii="微软雅黑" w:eastAsia="微软雅黑" w:hAnsi="微软雅黑" w:hint="eastAsia"/>
        </w:rPr>
        <w:t>点击登录按钮之后系统后台进行认证(使用apaceh shiro 认证框架）认证通过</w:t>
      </w:r>
      <w:r w:rsidR="000C43BE" w:rsidRPr="00A14F59">
        <w:rPr>
          <w:rFonts w:ascii="微软雅黑" w:eastAsia="微软雅黑" w:hAnsi="微软雅黑" w:hint="eastAsia"/>
        </w:rPr>
        <w:t>判定用户角色，根据角色权限进入不同的功能菜单页面。如果认证失败返回对应的错误信息（用户名/手机号或密码错误）。</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0C43BE" w:rsidRPr="00A14F59" w:rsidTr="0042465D">
        <w:trPr>
          <w:jc w:val="center"/>
        </w:trPr>
        <w:tc>
          <w:tcPr>
            <w:tcW w:w="1837" w:type="dxa"/>
            <w:shd w:val="clear" w:color="auto" w:fill="99CCFF"/>
          </w:tcPr>
          <w:p w:rsidR="000C43BE" w:rsidRPr="00A14F59" w:rsidRDefault="000C43BE" w:rsidP="0042465D">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0C43BE" w:rsidRPr="00A14F59" w:rsidTr="0042465D">
        <w:trPr>
          <w:jc w:val="center"/>
        </w:trPr>
        <w:tc>
          <w:tcPr>
            <w:tcW w:w="1837" w:type="dxa"/>
          </w:tcPr>
          <w:p w:rsidR="000C43BE" w:rsidRPr="00A14F59" w:rsidRDefault="000C43BE" w:rsidP="0042465D">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平台管理员、院系管理员、教师/助教</w:t>
            </w:r>
          </w:p>
        </w:tc>
      </w:tr>
      <w:tr w:rsidR="000C43BE" w:rsidRPr="00A14F59" w:rsidTr="0042465D">
        <w:trPr>
          <w:jc w:val="center"/>
        </w:trPr>
        <w:tc>
          <w:tcPr>
            <w:tcW w:w="1837" w:type="dxa"/>
          </w:tcPr>
          <w:p w:rsidR="000C43BE" w:rsidRPr="00A14F59" w:rsidRDefault="000C43BE" w:rsidP="0042465D">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887436" w:rsidRPr="00A14F59" w:rsidRDefault="00774187" w:rsidP="00887436">
            <w:pPr>
              <w:ind w:firstLine="420"/>
              <w:rPr>
                <w:rFonts w:ascii="微软雅黑" w:eastAsia="微软雅黑" w:hAnsi="微软雅黑"/>
                <w:sz w:val="21"/>
                <w:szCs w:val="21"/>
              </w:rPr>
            </w:pPr>
            <w:r w:rsidRPr="00A14F59">
              <w:rPr>
                <w:rFonts w:ascii="微软雅黑" w:eastAsia="微软雅黑" w:hAnsi="微软雅黑" w:hint="eastAsia"/>
                <w:sz w:val="21"/>
                <w:szCs w:val="21"/>
              </w:rPr>
              <w:t>平台用户表</w:t>
            </w:r>
            <w:r w:rsidR="00887436" w:rsidRPr="00A14F59">
              <w:rPr>
                <w:rFonts w:ascii="微软雅黑" w:eastAsia="微软雅黑" w:hAnsi="微软雅黑" w:hint="eastAsia"/>
                <w:sz w:val="21"/>
                <w:szCs w:val="21"/>
              </w:rPr>
              <w:t>（</w:t>
            </w:r>
            <w:r w:rsidRPr="00A14F59">
              <w:rPr>
                <w:rFonts w:ascii="微软雅黑" w:eastAsia="微软雅黑" w:hAnsi="微软雅黑" w:hint="eastAsia"/>
                <w:sz w:val="21"/>
                <w:szCs w:val="21"/>
              </w:rPr>
              <w:t>tb_user</w:t>
            </w:r>
            <w:r w:rsidR="00887436" w:rsidRPr="00A14F59">
              <w:rPr>
                <w:rFonts w:ascii="微软雅黑" w:eastAsia="微软雅黑" w:hAnsi="微软雅黑" w:hint="eastAsia"/>
                <w:sz w:val="21"/>
                <w:szCs w:val="21"/>
              </w:rPr>
              <w:t>）</w:t>
            </w:r>
          </w:p>
          <w:p w:rsidR="000C43BE" w:rsidRPr="00A14F59" w:rsidRDefault="000C43BE" w:rsidP="00887436">
            <w:pPr>
              <w:ind w:firstLineChars="200" w:firstLine="420"/>
              <w:rPr>
                <w:rFonts w:ascii="微软雅黑" w:eastAsia="微软雅黑" w:hAnsi="微软雅黑"/>
                <w:sz w:val="21"/>
                <w:szCs w:val="21"/>
              </w:rPr>
            </w:pPr>
            <w:r w:rsidRPr="00A14F59">
              <w:rPr>
                <w:rFonts w:ascii="微软雅黑" w:eastAsia="微软雅黑" w:hAnsi="微软雅黑" w:hint="eastAsia"/>
                <w:sz w:val="21"/>
                <w:szCs w:val="21"/>
              </w:rPr>
              <w:lastRenderedPageBreak/>
              <w:t xml:space="preserve">角色表(tb_role)  </w:t>
            </w:r>
          </w:p>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用户角色表(tb_use</w:t>
            </w:r>
            <w:r w:rsidR="00881825" w:rsidRPr="00A14F59">
              <w:rPr>
                <w:rFonts w:ascii="微软雅黑" w:eastAsia="微软雅黑" w:hAnsi="微软雅黑" w:hint="eastAsia"/>
                <w:sz w:val="21"/>
                <w:szCs w:val="21"/>
              </w:rPr>
              <w:t>r</w:t>
            </w:r>
            <w:r w:rsidRPr="00A14F59">
              <w:rPr>
                <w:rFonts w:ascii="微软雅黑" w:eastAsia="微软雅黑" w:hAnsi="微软雅黑" w:hint="eastAsia"/>
                <w:sz w:val="21"/>
                <w:szCs w:val="21"/>
              </w:rPr>
              <w:t xml:space="preserve">_role) </w:t>
            </w:r>
          </w:p>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 xml:space="preserve">角色权限表(tb_role_menu)  </w:t>
            </w:r>
          </w:p>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菜单表(tb_menu)</w:t>
            </w:r>
          </w:p>
        </w:tc>
      </w:tr>
      <w:tr w:rsidR="000C43BE" w:rsidRPr="00A14F59" w:rsidTr="00CF079E">
        <w:trPr>
          <w:trHeight w:val="1168"/>
          <w:jc w:val="center"/>
        </w:trPr>
        <w:tc>
          <w:tcPr>
            <w:tcW w:w="1837" w:type="dxa"/>
          </w:tcPr>
          <w:p w:rsidR="000C43BE" w:rsidRPr="00A14F59" w:rsidRDefault="000C43BE" w:rsidP="00CF079E">
            <w:pPr>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w:t>
            </w:r>
            <w:r w:rsidR="00CF079E" w:rsidRPr="00A14F59">
              <w:rPr>
                <w:rFonts w:ascii="微软雅黑" w:eastAsia="微软雅黑" w:hAnsi="微软雅黑" w:hint="eastAsia"/>
                <w:sz w:val="21"/>
                <w:szCs w:val="21"/>
              </w:rPr>
              <w:t>-普通登录</w:t>
            </w:r>
          </w:p>
        </w:tc>
        <w:tc>
          <w:tcPr>
            <w:tcW w:w="7590" w:type="dxa"/>
          </w:tcPr>
          <w:p w:rsidR="000C43B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参与者进入系统登录页面-普通登录</w:t>
            </w:r>
          </w:p>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输入账号/手机号码点击登录。</w:t>
            </w:r>
          </w:p>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登录成功后，后台程序根据用户的角色权限进入不同的菜单页面。</w:t>
            </w:r>
          </w:p>
        </w:tc>
      </w:tr>
      <w:tr w:rsidR="00CF079E" w:rsidRPr="00A14F59" w:rsidTr="0042465D">
        <w:trPr>
          <w:jc w:val="center"/>
        </w:trPr>
        <w:tc>
          <w:tcPr>
            <w:tcW w:w="1837" w:type="dxa"/>
          </w:tcPr>
          <w:p w:rsidR="00CF079E" w:rsidRPr="00A14F59" w:rsidRDefault="00CF079E" w:rsidP="00CF079E">
            <w:pPr>
              <w:jc w:val="left"/>
              <w:rPr>
                <w:rFonts w:ascii="微软雅黑" w:eastAsia="微软雅黑" w:hAnsi="微软雅黑"/>
                <w:sz w:val="21"/>
                <w:szCs w:val="21"/>
              </w:rPr>
            </w:pPr>
            <w:r w:rsidRPr="00A14F59">
              <w:rPr>
                <w:rFonts w:ascii="微软雅黑" w:eastAsia="微软雅黑" w:hAnsi="微软雅黑" w:hint="eastAsia"/>
                <w:sz w:val="21"/>
                <w:szCs w:val="21"/>
              </w:rPr>
              <w:t>场景描述-手机快捷登录</w:t>
            </w:r>
          </w:p>
        </w:tc>
        <w:tc>
          <w:tcPr>
            <w:tcW w:w="7590" w:type="dxa"/>
          </w:tcPr>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参与者进入系统登录页面-手机快捷登录</w:t>
            </w:r>
          </w:p>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输入手机号码，获取动态验证码并且输入验证码</w:t>
            </w:r>
          </w:p>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后台认证，认证通过后根据用户角色权限进入不同的菜单页面。</w:t>
            </w:r>
          </w:p>
        </w:tc>
      </w:tr>
      <w:tr w:rsidR="000C43BE" w:rsidRPr="00A14F59" w:rsidTr="0042465D">
        <w:trPr>
          <w:jc w:val="center"/>
        </w:trPr>
        <w:tc>
          <w:tcPr>
            <w:tcW w:w="1837" w:type="dxa"/>
          </w:tcPr>
          <w:p w:rsidR="000C43BE" w:rsidRPr="00A14F59" w:rsidRDefault="000C43BE" w:rsidP="0042465D">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0C43BE" w:rsidRPr="00A14F59" w:rsidRDefault="001F5B68" w:rsidP="0042465D">
            <w:pPr>
              <w:rPr>
                <w:rFonts w:ascii="微软雅黑" w:eastAsia="微软雅黑" w:hAnsi="微软雅黑"/>
                <w:sz w:val="21"/>
                <w:szCs w:val="21"/>
              </w:rPr>
            </w:pPr>
            <w:r w:rsidRPr="00A14F59">
              <w:rPr>
                <w:rFonts w:ascii="微软雅黑" w:eastAsia="微软雅黑" w:hAnsi="微软雅黑"/>
                <w:noProof/>
              </w:rPr>
              <w:object w:dxaOrig="6784" w:dyaOrig="6598">
                <v:shape id="_x0000_i1026" type="#_x0000_t75" alt="" style="width:253.05pt;height:246.1pt;mso-width-percent:0;mso-height-percent:0;mso-width-percent:0;mso-height-percent:0" o:ole="">
                  <v:imagedata r:id="rId15" o:title=""/>
                </v:shape>
                <o:OLEObject Type="Embed" ProgID="Visio.Drawing.11" ShapeID="_x0000_i1026" DrawAspect="Content" ObjectID="_1581746084" r:id="rId16"/>
              </w:object>
            </w:r>
          </w:p>
        </w:tc>
      </w:tr>
    </w:tbl>
    <w:p w:rsidR="00CF079E" w:rsidRPr="00A14F59" w:rsidRDefault="00CF079E" w:rsidP="00CF079E">
      <w:pPr>
        <w:rPr>
          <w:rFonts w:ascii="微软雅黑" w:eastAsia="微软雅黑" w:hAnsi="微软雅黑"/>
        </w:rPr>
      </w:pPr>
    </w:p>
    <w:p w:rsidR="00CF079E" w:rsidRPr="00A14F59" w:rsidRDefault="00CF079E" w:rsidP="00CF079E">
      <w:pPr>
        <w:rPr>
          <w:rFonts w:ascii="微软雅黑" w:eastAsia="微软雅黑" w:hAnsi="微软雅黑"/>
        </w:rPr>
      </w:pPr>
      <w:r w:rsidRPr="00A14F59">
        <w:rPr>
          <w:rFonts w:ascii="微软雅黑" w:eastAsia="微软雅黑" w:hAnsi="微软雅黑" w:hint="eastAsia"/>
        </w:rPr>
        <w:t>登录页面如下图所示：</w:t>
      </w:r>
    </w:p>
    <w:p w:rsidR="000C43BE" w:rsidRPr="00A14F59" w:rsidRDefault="008A45FF" w:rsidP="008A45FF">
      <w:pPr>
        <w:pStyle w:val="3"/>
      </w:pPr>
      <w:commentRangeStart w:id="60"/>
      <w:r w:rsidRPr="00A14F59">
        <w:rPr>
          <w:rFonts w:hint="eastAsia"/>
        </w:rPr>
        <w:t>安全退出</w:t>
      </w:r>
      <w:commentRangeEnd w:id="60"/>
      <w:r w:rsidR="005C1AF9">
        <w:rPr>
          <w:rStyle w:val="af8"/>
          <w:rFonts w:ascii="Times New Roman" w:eastAsia="宋体" w:hAnsi="Times New Roman"/>
          <w:b w:val="0"/>
          <w:bCs w:val="0"/>
        </w:rPr>
        <w:commentReference w:id="60"/>
      </w:r>
    </w:p>
    <w:p w:rsidR="000C43BE" w:rsidRPr="00A14F59" w:rsidRDefault="008A45FF" w:rsidP="005F5365">
      <w:pPr>
        <w:pStyle w:val="af"/>
        <w:numPr>
          <w:ilvl w:val="0"/>
          <w:numId w:val="12"/>
        </w:numPr>
        <w:ind w:firstLineChars="0"/>
        <w:rPr>
          <w:rFonts w:ascii="微软雅黑" w:eastAsia="微软雅黑" w:hAnsi="微软雅黑"/>
        </w:rPr>
      </w:pPr>
      <w:r w:rsidRPr="00A14F59">
        <w:rPr>
          <w:rFonts w:ascii="微软雅黑" w:eastAsia="微软雅黑" w:hAnsi="微软雅黑" w:hint="eastAsia"/>
        </w:rPr>
        <w:t>用户在结束系统使用可以点击右上角</w:t>
      </w:r>
      <w:r w:rsidR="00CA4BA3" w:rsidRPr="00A14F59">
        <w:rPr>
          <w:rFonts w:ascii="微软雅黑" w:eastAsia="微软雅黑" w:hAnsi="微软雅黑" w:hint="eastAsia"/>
        </w:rPr>
        <w:t>（头像）</w:t>
      </w:r>
      <w:r w:rsidRPr="00A14F59">
        <w:rPr>
          <w:rFonts w:ascii="微软雅黑" w:eastAsia="微软雅黑" w:hAnsi="微软雅黑" w:hint="eastAsia"/>
        </w:rPr>
        <w:t>图标选择【安全退出】、退出系统。</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8A45FF" w:rsidRPr="00A14F59" w:rsidTr="00C71BAA">
        <w:trPr>
          <w:jc w:val="center"/>
        </w:trPr>
        <w:tc>
          <w:tcPr>
            <w:tcW w:w="1837" w:type="dxa"/>
            <w:shd w:val="clear" w:color="auto" w:fill="99CCFF"/>
          </w:tcPr>
          <w:p w:rsidR="008A45FF" w:rsidRPr="00A14F59" w:rsidRDefault="008A45FF"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功能</w:t>
            </w:r>
          </w:p>
        </w:tc>
        <w:tc>
          <w:tcPr>
            <w:tcW w:w="7590" w:type="dxa"/>
            <w:shd w:val="clear" w:color="auto" w:fill="99CCFF"/>
          </w:tcPr>
          <w:p w:rsidR="008A45FF" w:rsidRPr="00A14F59" w:rsidRDefault="008A45FF"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8A45FF" w:rsidRPr="00A14F59" w:rsidTr="00C71BAA">
        <w:trPr>
          <w:jc w:val="center"/>
        </w:trPr>
        <w:tc>
          <w:tcPr>
            <w:tcW w:w="1837" w:type="dxa"/>
          </w:tcPr>
          <w:p w:rsidR="008A45FF" w:rsidRPr="00A14F59" w:rsidRDefault="008A45FF"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8A45FF" w:rsidRPr="00A14F59" w:rsidRDefault="008A45FF"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平台管理员、院系管理员、教师/助教</w:t>
            </w:r>
          </w:p>
        </w:tc>
      </w:tr>
      <w:tr w:rsidR="008A45FF" w:rsidRPr="00A14F59" w:rsidTr="00C71BAA">
        <w:trPr>
          <w:jc w:val="center"/>
        </w:trPr>
        <w:tc>
          <w:tcPr>
            <w:tcW w:w="1837" w:type="dxa"/>
          </w:tcPr>
          <w:p w:rsidR="008A45FF" w:rsidRPr="00A14F59" w:rsidRDefault="008A45FF"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8A45FF" w:rsidRPr="00A14F59" w:rsidRDefault="008A45FF"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无</w:t>
            </w:r>
          </w:p>
        </w:tc>
      </w:tr>
      <w:tr w:rsidR="008A45FF" w:rsidRPr="00A14F59" w:rsidTr="00C71BAA">
        <w:trPr>
          <w:trHeight w:val="1168"/>
          <w:jc w:val="center"/>
        </w:trPr>
        <w:tc>
          <w:tcPr>
            <w:tcW w:w="1837" w:type="dxa"/>
          </w:tcPr>
          <w:p w:rsidR="008A45FF" w:rsidRPr="00A14F59" w:rsidRDefault="008A45FF" w:rsidP="008A45FF">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8A45FF" w:rsidRPr="00A14F59" w:rsidRDefault="008A45FF" w:rsidP="00C71BAA">
            <w:pPr>
              <w:rPr>
                <w:rFonts w:ascii="微软雅黑" w:eastAsia="微软雅黑" w:hAnsi="微软雅黑"/>
                <w:sz w:val="21"/>
                <w:szCs w:val="21"/>
              </w:rPr>
            </w:pPr>
            <w:r w:rsidRPr="00A14F59">
              <w:rPr>
                <w:rFonts w:ascii="微软雅黑" w:eastAsia="微软雅黑" w:hAnsi="微软雅黑" w:hint="eastAsia"/>
                <w:sz w:val="21"/>
                <w:szCs w:val="21"/>
              </w:rPr>
              <w:t>参与者使用完系统后安全退出系统。</w:t>
            </w:r>
          </w:p>
        </w:tc>
      </w:tr>
      <w:tr w:rsidR="008A45FF" w:rsidRPr="00A14F59" w:rsidTr="00C71BAA">
        <w:trPr>
          <w:jc w:val="center"/>
        </w:trPr>
        <w:tc>
          <w:tcPr>
            <w:tcW w:w="1837" w:type="dxa"/>
          </w:tcPr>
          <w:p w:rsidR="008A45FF" w:rsidRPr="00A14F59" w:rsidRDefault="008A45FF"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8A45FF" w:rsidRPr="00A14F59" w:rsidRDefault="001F5B68" w:rsidP="00C71BAA">
            <w:pPr>
              <w:rPr>
                <w:rFonts w:ascii="微软雅黑" w:eastAsia="微软雅黑" w:hAnsi="微软雅黑"/>
                <w:sz w:val="21"/>
                <w:szCs w:val="21"/>
              </w:rPr>
            </w:pPr>
            <w:r w:rsidRPr="00A14F59">
              <w:rPr>
                <w:rFonts w:ascii="微软雅黑" w:eastAsia="微软雅黑" w:hAnsi="微软雅黑"/>
                <w:noProof/>
              </w:rPr>
              <w:object w:dxaOrig="4048" w:dyaOrig="6195">
                <v:shape id="_x0000_i1027" type="#_x0000_t75" alt="" style="width:160.1pt;height:243.95pt;mso-width-percent:0;mso-height-percent:0;mso-width-percent:0;mso-height-percent:0" o:ole="">
                  <v:imagedata r:id="rId17" o:title=""/>
                </v:shape>
                <o:OLEObject Type="Embed" ProgID="Visio.Drawing.11" ShapeID="_x0000_i1027" DrawAspect="Content" ObjectID="_1581746085" r:id="rId18"/>
              </w:object>
            </w:r>
          </w:p>
        </w:tc>
      </w:tr>
    </w:tbl>
    <w:p w:rsidR="008A45FF" w:rsidRPr="00A14F59" w:rsidRDefault="008A45FF" w:rsidP="008A45FF">
      <w:pPr>
        <w:ind w:left="720"/>
        <w:rPr>
          <w:rFonts w:ascii="微软雅黑" w:eastAsia="微软雅黑" w:hAnsi="微软雅黑"/>
        </w:rPr>
      </w:pPr>
    </w:p>
    <w:p w:rsidR="00E37076" w:rsidRPr="00A14F59" w:rsidRDefault="00E37076" w:rsidP="008A45FF">
      <w:pPr>
        <w:ind w:left="720"/>
        <w:rPr>
          <w:rFonts w:ascii="微软雅黑" w:eastAsia="微软雅黑" w:hAnsi="微软雅黑"/>
        </w:rPr>
      </w:pPr>
      <w:r w:rsidRPr="00A14F59">
        <w:rPr>
          <w:rFonts w:ascii="微软雅黑" w:eastAsia="微软雅黑" w:hAnsi="微软雅黑" w:hint="eastAsia"/>
        </w:rPr>
        <w:t>页面效果如下图所示：</w:t>
      </w:r>
    </w:p>
    <w:p w:rsidR="00E37076" w:rsidRPr="00A14F59" w:rsidRDefault="00E37076" w:rsidP="008A45FF">
      <w:pPr>
        <w:ind w:left="720"/>
        <w:rPr>
          <w:rFonts w:ascii="微软雅黑" w:eastAsia="微软雅黑" w:hAnsi="微软雅黑"/>
        </w:rPr>
      </w:pPr>
    </w:p>
    <w:p w:rsidR="001B2D05" w:rsidRPr="00A14F59" w:rsidRDefault="001E4CDC" w:rsidP="001E4CDC">
      <w:pPr>
        <w:pStyle w:val="3"/>
      </w:pPr>
      <w:r w:rsidRPr="00A14F59">
        <w:rPr>
          <w:rFonts w:hint="eastAsia"/>
        </w:rPr>
        <w:t>修改密码</w:t>
      </w:r>
    </w:p>
    <w:p w:rsidR="006758E8" w:rsidRPr="00A14F59" w:rsidRDefault="00210130" w:rsidP="005F5365">
      <w:pPr>
        <w:pStyle w:val="af"/>
        <w:numPr>
          <w:ilvl w:val="0"/>
          <w:numId w:val="13"/>
        </w:numPr>
        <w:ind w:firstLineChars="0"/>
        <w:rPr>
          <w:rFonts w:ascii="微软雅黑" w:eastAsia="微软雅黑" w:hAnsi="微软雅黑"/>
        </w:rPr>
      </w:pPr>
      <w:r w:rsidRPr="00A14F59">
        <w:rPr>
          <w:rFonts w:ascii="微软雅黑" w:eastAsia="微软雅黑" w:hAnsi="微软雅黑" w:hint="eastAsia"/>
        </w:rPr>
        <w:t>用户进入系统后，可以点击系统右上角的图标选择【修改密码】</w:t>
      </w:r>
    </w:p>
    <w:p w:rsidR="00210130" w:rsidRPr="00A14F59" w:rsidRDefault="00210130" w:rsidP="005F5365">
      <w:pPr>
        <w:pStyle w:val="af"/>
        <w:numPr>
          <w:ilvl w:val="0"/>
          <w:numId w:val="13"/>
        </w:numPr>
        <w:ind w:firstLineChars="0"/>
        <w:rPr>
          <w:rFonts w:ascii="微软雅黑" w:eastAsia="微软雅黑" w:hAnsi="微软雅黑"/>
        </w:rPr>
      </w:pPr>
      <w:r w:rsidRPr="00A14F59">
        <w:rPr>
          <w:rFonts w:ascii="微软雅黑" w:eastAsia="微软雅黑" w:hAnsi="微软雅黑" w:hint="eastAsia"/>
        </w:rPr>
        <w:t>在修改密码框输入旧密码+新密码+确认新密码，提交修改密码请求，系统处理成功后返回处理结果。</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210130" w:rsidRPr="00A14F59" w:rsidTr="00C71BAA">
        <w:trPr>
          <w:jc w:val="center"/>
        </w:trPr>
        <w:tc>
          <w:tcPr>
            <w:tcW w:w="1837" w:type="dxa"/>
            <w:shd w:val="clear" w:color="auto" w:fill="99CCFF"/>
          </w:tcPr>
          <w:p w:rsidR="00210130" w:rsidRPr="00A14F59" w:rsidRDefault="00210130"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210130" w:rsidRPr="00A14F59" w:rsidRDefault="00210130"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210130" w:rsidRPr="00A14F59" w:rsidTr="00C71BAA">
        <w:trPr>
          <w:jc w:val="center"/>
        </w:trPr>
        <w:tc>
          <w:tcPr>
            <w:tcW w:w="1837" w:type="dxa"/>
          </w:tcPr>
          <w:p w:rsidR="00210130" w:rsidRPr="00A14F59" w:rsidRDefault="00210130"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210130" w:rsidRPr="00A14F59" w:rsidRDefault="00210130"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平台管理员、院系管理员、教师/助教</w:t>
            </w:r>
          </w:p>
        </w:tc>
      </w:tr>
      <w:tr w:rsidR="00210130" w:rsidRPr="00A14F59" w:rsidTr="00C71BAA">
        <w:trPr>
          <w:jc w:val="center"/>
        </w:trPr>
        <w:tc>
          <w:tcPr>
            <w:tcW w:w="1837" w:type="dxa"/>
          </w:tcPr>
          <w:p w:rsidR="00210130" w:rsidRPr="00A14F59" w:rsidRDefault="00210130"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210130" w:rsidRPr="00A14F59" w:rsidRDefault="00887436" w:rsidP="00774187">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平台管理员用户（tb_</w:t>
            </w:r>
            <w:r w:rsidR="00774187" w:rsidRPr="00A14F59">
              <w:rPr>
                <w:rFonts w:ascii="微软雅黑" w:eastAsia="微软雅黑" w:hAnsi="微软雅黑" w:hint="eastAsia"/>
                <w:sz w:val="21"/>
                <w:szCs w:val="21"/>
              </w:rPr>
              <w:t>user</w:t>
            </w:r>
            <w:r w:rsidRPr="00A14F59">
              <w:rPr>
                <w:rFonts w:ascii="微软雅黑" w:eastAsia="微软雅黑" w:hAnsi="微软雅黑" w:hint="eastAsia"/>
                <w:sz w:val="21"/>
                <w:szCs w:val="21"/>
              </w:rPr>
              <w:t>）</w:t>
            </w:r>
          </w:p>
        </w:tc>
      </w:tr>
      <w:tr w:rsidR="00210130" w:rsidRPr="00A14F59" w:rsidTr="00C71BAA">
        <w:trPr>
          <w:trHeight w:val="1168"/>
          <w:jc w:val="center"/>
        </w:trPr>
        <w:tc>
          <w:tcPr>
            <w:tcW w:w="1837" w:type="dxa"/>
          </w:tcPr>
          <w:p w:rsidR="00210130" w:rsidRPr="00A14F59" w:rsidRDefault="00210130" w:rsidP="00C71BAA">
            <w:pPr>
              <w:jc w:val="center"/>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w:t>
            </w:r>
          </w:p>
        </w:tc>
        <w:tc>
          <w:tcPr>
            <w:tcW w:w="7590" w:type="dxa"/>
          </w:tcPr>
          <w:p w:rsidR="00210130" w:rsidRPr="00A14F59" w:rsidRDefault="00210130" w:rsidP="00C71BAA">
            <w:pPr>
              <w:rPr>
                <w:rFonts w:ascii="微软雅黑" w:eastAsia="微软雅黑" w:hAnsi="微软雅黑"/>
                <w:sz w:val="21"/>
                <w:szCs w:val="21"/>
              </w:rPr>
            </w:pPr>
            <w:r w:rsidRPr="00A14F59">
              <w:rPr>
                <w:rFonts w:ascii="微软雅黑" w:eastAsia="微软雅黑" w:hAnsi="微软雅黑" w:hint="eastAsia"/>
                <w:sz w:val="21"/>
                <w:szCs w:val="21"/>
              </w:rPr>
              <w:t>参与者登录平台后，</w:t>
            </w:r>
            <w:commentRangeStart w:id="61"/>
            <w:r w:rsidRPr="00A14F59">
              <w:rPr>
                <w:rFonts w:ascii="微软雅黑" w:eastAsia="微软雅黑" w:hAnsi="微软雅黑" w:hint="eastAsia"/>
                <w:sz w:val="21"/>
                <w:szCs w:val="21"/>
              </w:rPr>
              <w:t>修改默认密码</w:t>
            </w:r>
            <w:commentRangeEnd w:id="61"/>
            <w:r w:rsidR="00947BEB">
              <w:rPr>
                <w:rStyle w:val="af8"/>
              </w:rPr>
              <w:commentReference w:id="61"/>
            </w:r>
          </w:p>
        </w:tc>
      </w:tr>
      <w:tr w:rsidR="00210130" w:rsidRPr="00A14F59" w:rsidTr="00C71BAA">
        <w:trPr>
          <w:jc w:val="center"/>
        </w:trPr>
        <w:tc>
          <w:tcPr>
            <w:tcW w:w="1837" w:type="dxa"/>
          </w:tcPr>
          <w:p w:rsidR="00210130" w:rsidRPr="00A14F59" w:rsidRDefault="00210130"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210130" w:rsidRPr="00A14F59" w:rsidRDefault="001F5B68" w:rsidP="00C71BAA">
            <w:pPr>
              <w:rPr>
                <w:rFonts w:ascii="微软雅黑" w:eastAsia="微软雅黑" w:hAnsi="微软雅黑"/>
                <w:sz w:val="21"/>
                <w:szCs w:val="21"/>
              </w:rPr>
            </w:pPr>
            <w:r w:rsidRPr="00A14F59">
              <w:rPr>
                <w:rFonts w:ascii="微软雅黑" w:eastAsia="微软雅黑" w:hAnsi="微软雅黑"/>
                <w:noProof/>
              </w:rPr>
              <w:object w:dxaOrig="4048" w:dyaOrig="6195">
                <v:shape id="_x0000_i1028" type="#_x0000_t75" alt="" style="width:188.6pt;height:248.8pt;mso-width-percent:0;mso-height-percent:0;mso-width-percent:0;mso-height-percent:0" o:ole="">
                  <v:imagedata r:id="rId19" o:title=""/>
                </v:shape>
                <o:OLEObject Type="Embed" ProgID="Visio.Drawing.11" ShapeID="_x0000_i1028" DrawAspect="Content" ObjectID="_1581746086" r:id="rId20"/>
              </w:object>
            </w:r>
          </w:p>
        </w:tc>
      </w:tr>
    </w:tbl>
    <w:p w:rsidR="00210130" w:rsidRPr="00A14F59" w:rsidRDefault="00210130" w:rsidP="00A3498A">
      <w:pPr>
        <w:rPr>
          <w:rFonts w:ascii="微软雅黑" w:eastAsia="微软雅黑" w:hAnsi="微软雅黑"/>
        </w:rPr>
      </w:pPr>
    </w:p>
    <w:p w:rsidR="00E37076" w:rsidRPr="00A14F59" w:rsidRDefault="00E37076" w:rsidP="00A3498A">
      <w:pPr>
        <w:rPr>
          <w:rFonts w:ascii="微软雅黑" w:eastAsia="微软雅黑" w:hAnsi="微软雅黑"/>
        </w:rPr>
      </w:pPr>
      <w:r w:rsidRPr="00A14F59">
        <w:rPr>
          <w:rFonts w:ascii="微软雅黑" w:eastAsia="微软雅黑" w:hAnsi="微软雅黑" w:hint="eastAsia"/>
        </w:rPr>
        <w:t>页面效果如下图所示:</w:t>
      </w:r>
    </w:p>
    <w:p w:rsidR="00E37076" w:rsidRPr="00A14F59" w:rsidRDefault="00E37076" w:rsidP="00A3498A">
      <w:pPr>
        <w:rPr>
          <w:rFonts w:ascii="微软雅黑" w:eastAsia="微软雅黑" w:hAnsi="微软雅黑"/>
        </w:rPr>
      </w:pPr>
    </w:p>
    <w:p w:rsidR="00A3498A" w:rsidRPr="00A14F59" w:rsidRDefault="00A3498A" w:rsidP="00A3498A">
      <w:pPr>
        <w:pStyle w:val="3"/>
      </w:pPr>
      <w:r w:rsidRPr="00A14F59">
        <w:rPr>
          <w:rFonts w:hint="eastAsia"/>
        </w:rPr>
        <w:t>个人信息</w:t>
      </w:r>
    </w:p>
    <w:p w:rsidR="00AE1AB7" w:rsidRPr="00A14F59" w:rsidRDefault="009C096D" w:rsidP="005F5365">
      <w:pPr>
        <w:pStyle w:val="af"/>
        <w:numPr>
          <w:ilvl w:val="0"/>
          <w:numId w:val="14"/>
        </w:numPr>
        <w:ind w:firstLineChars="0"/>
        <w:rPr>
          <w:rFonts w:ascii="微软雅黑" w:eastAsia="微软雅黑" w:hAnsi="微软雅黑"/>
        </w:rPr>
      </w:pPr>
      <w:r w:rsidRPr="00A14F59">
        <w:rPr>
          <w:rFonts w:ascii="微软雅黑" w:eastAsia="微软雅黑" w:hAnsi="微软雅黑" w:hint="eastAsia"/>
        </w:rPr>
        <w:t>用户登录系统后，系统右上方头像图标可以点击</w:t>
      </w:r>
      <w:r w:rsidR="00AE1AB7" w:rsidRPr="00A14F59">
        <w:rPr>
          <w:rFonts w:ascii="微软雅黑" w:eastAsia="微软雅黑" w:hAnsi="微软雅黑" w:hint="eastAsia"/>
        </w:rPr>
        <w:t>选择【个人信息】</w:t>
      </w:r>
    </w:p>
    <w:p w:rsidR="00AE1AB7" w:rsidRPr="00A14F59" w:rsidRDefault="00AE1AB7" w:rsidP="005F5365">
      <w:pPr>
        <w:pStyle w:val="af"/>
        <w:numPr>
          <w:ilvl w:val="0"/>
          <w:numId w:val="14"/>
        </w:numPr>
        <w:ind w:firstLineChars="0"/>
        <w:rPr>
          <w:rFonts w:ascii="微软雅黑" w:eastAsia="微软雅黑" w:hAnsi="微软雅黑"/>
        </w:rPr>
      </w:pPr>
      <w:r w:rsidRPr="00A14F59">
        <w:rPr>
          <w:rFonts w:ascii="微软雅黑" w:eastAsia="微软雅黑" w:hAnsi="微软雅黑" w:hint="eastAsia"/>
        </w:rPr>
        <w:t>用户可以查看个人信息、编辑/修改个人信息</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AE1AB7" w:rsidRPr="00A14F59" w:rsidTr="00C71BAA">
        <w:trPr>
          <w:jc w:val="center"/>
        </w:trPr>
        <w:tc>
          <w:tcPr>
            <w:tcW w:w="1837" w:type="dxa"/>
            <w:shd w:val="clear" w:color="auto" w:fill="99CCFF"/>
          </w:tcPr>
          <w:p w:rsidR="00AE1AB7" w:rsidRPr="00A14F59" w:rsidRDefault="00AE1AB7"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AE1AB7" w:rsidRPr="00A14F59" w:rsidRDefault="00AE1AB7"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AE1AB7" w:rsidRPr="00A14F59" w:rsidTr="00C71BAA">
        <w:trPr>
          <w:jc w:val="center"/>
        </w:trPr>
        <w:tc>
          <w:tcPr>
            <w:tcW w:w="1837" w:type="dxa"/>
          </w:tcPr>
          <w:p w:rsidR="00AE1AB7" w:rsidRPr="00A14F59" w:rsidRDefault="00AE1AB7"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AE1AB7" w:rsidRPr="00A14F59" w:rsidRDefault="00AE1AB7"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平台管理员、院系管理员、教师/助教</w:t>
            </w:r>
          </w:p>
        </w:tc>
      </w:tr>
      <w:tr w:rsidR="00AE1AB7" w:rsidRPr="00A14F59" w:rsidTr="00C71BAA">
        <w:trPr>
          <w:jc w:val="center"/>
        </w:trPr>
        <w:tc>
          <w:tcPr>
            <w:tcW w:w="1837" w:type="dxa"/>
          </w:tcPr>
          <w:p w:rsidR="00AE1AB7" w:rsidRPr="00A14F59" w:rsidRDefault="00AE1AB7"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887436" w:rsidRPr="00A14F59" w:rsidRDefault="00887436" w:rsidP="00887436">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平台管理员用户（tb_platform_mg）</w:t>
            </w:r>
          </w:p>
          <w:p w:rsidR="00887436" w:rsidRPr="00A14F59" w:rsidRDefault="00887436" w:rsidP="00887436">
            <w:pPr>
              <w:ind w:firstLine="420"/>
              <w:rPr>
                <w:rFonts w:ascii="微软雅黑" w:eastAsia="微软雅黑" w:hAnsi="微软雅黑"/>
                <w:sz w:val="21"/>
                <w:szCs w:val="21"/>
              </w:rPr>
            </w:pPr>
            <w:r w:rsidRPr="00A14F59">
              <w:rPr>
                <w:rFonts w:ascii="微软雅黑" w:eastAsia="微软雅黑" w:hAnsi="微软雅黑" w:hint="eastAsia"/>
                <w:sz w:val="21"/>
                <w:szCs w:val="21"/>
              </w:rPr>
              <w:t>院系管理员(tb_department_mg)</w:t>
            </w:r>
          </w:p>
          <w:p w:rsidR="00AE1AB7" w:rsidRPr="00A14F59" w:rsidRDefault="00887436" w:rsidP="00887436">
            <w:pPr>
              <w:ind w:firstLine="420"/>
              <w:rPr>
                <w:rFonts w:ascii="微软雅黑" w:eastAsia="微软雅黑" w:hAnsi="微软雅黑"/>
                <w:sz w:val="21"/>
                <w:szCs w:val="21"/>
              </w:rPr>
            </w:pPr>
            <w:r w:rsidRPr="00A14F59">
              <w:rPr>
                <w:rFonts w:ascii="微软雅黑" w:eastAsia="微软雅黑" w:hAnsi="微软雅黑" w:hint="eastAsia"/>
                <w:sz w:val="21"/>
                <w:szCs w:val="21"/>
              </w:rPr>
              <w:t>教师/助教（tb_teacher）</w:t>
            </w:r>
          </w:p>
        </w:tc>
      </w:tr>
      <w:tr w:rsidR="00AE1AB7" w:rsidRPr="00A14F59" w:rsidTr="00C71BAA">
        <w:trPr>
          <w:trHeight w:val="1168"/>
          <w:jc w:val="center"/>
        </w:trPr>
        <w:tc>
          <w:tcPr>
            <w:tcW w:w="1837" w:type="dxa"/>
          </w:tcPr>
          <w:p w:rsidR="00AE1AB7" w:rsidRPr="00A14F59" w:rsidRDefault="00AE1AB7" w:rsidP="00C71BAA">
            <w:pPr>
              <w:jc w:val="center"/>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w:t>
            </w:r>
          </w:p>
        </w:tc>
        <w:tc>
          <w:tcPr>
            <w:tcW w:w="7590" w:type="dxa"/>
          </w:tcPr>
          <w:p w:rsidR="00AE1AB7" w:rsidRPr="00A14F59" w:rsidRDefault="00AE1AB7" w:rsidP="00C71BAA">
            <w:pPr>
              <w:rPr>
                <w:rFonts w:ascii="微软雅黑" w:eastAsia="微软雅黑" w:hAnsi="微软雅黑"/>
                <w:sz w:val="21"/>
                <w:szCs w:val="21"/>
              </w:rPr>
            </w:pPr>
            <w:r w:rsidRPr="00A14F59">
              <w:rPr>
                <w:rFonts w:ascii="微软雅黑" w:eastAsia="微软雅黑" w:hAnsi="微软雅黑" w:hint="eastAsia"/>
                <w:sz w:val="21"/>
                <w:szCs w:val="21"/>
              </w:rPr>
              <w:t>参与者进行个人信息修改</w:t>
            </w:r>
          </w:p>
        </w:tc>
      </w:tr>
      <w:tr w:rsidR="00AE1AB7" w:rsidRPr="00A14F59" w:rsidTr="00C71BAA">
        <w:trPr>
          <w:jc w:val="center"/>
        </w:trPr>
        <w:tc>
          <w:tcPr>
            <w:tcW w:w="1837" w:type="dxa"/>
          </w:tcPr>
          <w:p w:rsidR="00AE1AB7" w:rsidRPr="00A14F59" w:rsidRDefault="00AE1AB7"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AE1AB7" w:rsidRPr="00A14F59" w:rsidRDefault="001F5B68" w:rsidP="00C71BAA">
            <w:pPr>
              <w:rPr>
                <w:rFonts w:ascii="微软雅黑" w:eastAsia="微软雅黑" w:hAnsi="微软雅黑"/>
                <w:sz w:val="21"/>
                <w:szCs w:val="21"/>
              </w:rPr>
            </w:pPr>
            <w:r w:rsidRPr="00A14F59">
              <w:rPr>
                <w:rFonts w:ascii="微软雅黑" w:eastAsia="微软雅黑" w:hAnsi="微软雅黑"/>
                <w:noProof/>
              </w:rPr>
              <w:object w:dxaOrig="5933" w:dyaOrig="5912">
                <v:shape id="_x0000_i1029" type="#_x0000_t75" alt="" style="width:267.05pt;height:264.9pt;mso-width-percent:0;mso-height-percent:0;mso-width-percent:0;mso-height-percent:0" o:ole="">
                  <v:imagedata r:id="rId21" o:title=""/>
                </v:shape>
                <o:OLEObject Type="Embed" ProgID="Visio.Drawing.11" ShapeID="_x0000_i1029" DrawAspect="Content" ObjectID="_1581746087" r:id="rId22"/>
              </w:object>
            </w:r>
          </w:p>
        </w:tc>
      </w:tr>
    </w:tbl>
    <w:p w:rsidR="00AE1AB7" w:rsidRPr="00A14F59" w:rsidRDefault="00AE1AB7" w:rsidP="00AE1AB7">
      <w:pPr>
        <w:pStyle w:val="af"/>
        <w:ind w:left="360" w:firstLineChars="0" w:firstLine="0"/>
        <w:rPr>
          <w:rFonts w:ascii="微软雅黑" w:eastAsia="微软雅黑" w:hAnsi="微软雅黑"/>
        </w:rPr>
      </w:pPr>
    </w:p>
    <w:p w:rsidR="00E37076" w:rsidRPr="00A14F59" w:rsidRDefault="00E37076" w:rsidP="00AE1AB7">
      <w:pPr>
        <w:pStyle w:val="af"/>
        <w:ind w:left="360" w:firstLineChars="0" w:firstLine="0"/>
        <w:rPr>
          <w:rFonts w:ascii="微软雅黑" w:eastAsia="微软雅黑" w:hAnsi="微软雅黑"/>
        </w:rPr>
      </w:pPr>
      <w:r w:rsidRPr="00A14F59">
        <w:rPr>
          <w:rFonts w:ascii="微软雅黑" w:eastAsia="微软雅黑" w:hAnsi="微软雅黑" w:hint="eastAsia"/>
        </w:rPr>
        <w:t>页面效果如下图所示：</w:t>
      </w:r>
    </w:p>
    <w:p w:rsidR="00E37076" w:rsidRPr="00A14F59" w:rsidRDefault="00E37076" w:rsidP="00AE1AB7">
      <w:pPr>
        <w:pStyle w:val="af"/>
        <w:ind w:left="360" w:firstLineChars="0" w:firstLine="0"/>
        <w:rPr>
          <w:rFonts w:ascii="微软雅黑" w:eastAsia="微软雅黑" w:hAnsi="微软雅黑"/>
        </w:rPr>
      </w:pPr>
    </w:p>
    <w:p w:rsidR="00166B08" w:rsidRDefault="00166B08" w:rsidP="00166B08">
      <w:pPr>
        <w:pStyle w:val="3"/>
      </w:pPr>
      <w:r w:rsidRPr="00A14F59">
        <w:rPr>
          <w:rFonts w:hint="eastAsia"/>
        </w:rPr>
        <w:t>平台管理员功能</w:t>
      </w:r>
    </w:p>
    <w:p w:rsidR="00DA5A0F" w:rsidRDefault="00DA5A0F" w:rsidP="00DA5A0F">
      <w:pPr>
        <w:pStyle w:val="4"/>
        <w:rPr>
          <w:rFonts w:ascii="微软雅黑" w:eastAsia="微软雅黑" w:hAnsi="微软雅黑"/>
        </w:rPr>
      </w:pPr>
      <w:r>
        <w:rPr>
          <w:rFonts w:ascii="微软雅黑" w:eastAsia="微软雅黑" w:hAnsi="微软雅黑" w:hint="eastAsia"/>
        </w:rPr>
        <w:t>资源预览</w:t>
      </w:r>
    </w:p>
    <w:p w:rsidR="00DA5A0F" w:rsidRDefault="00DA5A0F" w:rsidP="00DA5A0F">
      <w:r>
        <w:rPr>
          <w:rFonts w:hint="eastAsia"/>
        </w:rPr>
        <w:t>平台管理员进入资源概览界面，界面以图表显示平台所有资源的资费统计，按院系统计学生总数，教师总数，院系总数。统计课程和实验总数，模板评价排行，课程评价排行，服务使用院系排行。</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6"/>
        <w:gridCol w:w="8061"/>
      </w:tblGrid>
      <w:tr w:rsidR="00DA5A0F" w:rsidRPr="00A14F59" w:rsidTr="0061491B">
        <w:trPr>
          <w:jc w:val="center"/>
        </w:trPr>
        <w:tc>
          <w:tcPr>
            <w:tcW w:w="1837" w:type="dxa"/>
            <w:shd w:val="clear" w:color="auto" w:fill="99CCFF"/>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DA5A0F" w:rsidRPr="00A14F59" w:rsidRDefault="00DA5A0F" w:rsidP="0061491B">
            <w:pPr>
              <w:ind w:firstLine="420"/>
              <w:rPr>
                <w:rFonts w:ascii="微软雅黑" w:eastAsia="微软雅黑" w:hAnsi="微软雅黑"/>
                <w:sz w:val="21"/>
                <w:szCs w:val="21"/>
              </w:rPr>
            </w:pPr>
            <w:r>
              <w:rPr>
                <w:rFonts w:ascii="微软雅黑" w:eastAsia="微软雅黑" w:hAnsi="微软雅黑" w:hint="eastAsia"/>
                <w:sz w:val="21"/>
                <w:szCs w:val="21"/>
              </w:rPr>
              <w:t>资源概览</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DA5A0F" w:rsidRPr="00A14F59" w:rsidRDefault="00DA5A0F" w:rsidP="0061491B">
            <w:pPr>
              <w:ind w:firstLine="420"/>
              <w:rPr>
                <w:rFonts w:ascii="微软雅黑" w:eastAsia="微软雅黑" w:hAnsi="微软雅黑"/>
                <w:sz w:val="21"/>
                <w:szCs w:val="21"/>
              </w:rPr>
            </w:pPr>
            <w:r>
              <w:rPr>
                <w:rFonts w:ascii="微软雅黑" w:eastAsia="微软雅黑" w:hAnsi="微软雅黑" w:hint="eastAsia"/>
                <w:sz w:val="21"/>
                <w:szCs w:val="21"/>
              </w:rPr>
              <w:t>院系管理员</w:t>
            </w:r>
          </w:p>
        </w:tc>
      </w:tr>
      <w:tr w:rsidR="00DA5A0F" w:rsidRPr="00FA3934"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DA5A0F" w:rsidRPr="00FA3934" w:rsidRDefault="00DA5A0F" w:rsidP="0061491B">
            <w:pPr>
              <w:ind w:firstLine="420"/>
              <w:rPr>
                <w:rFonts w:ascii="微软雅黑" w:eastAsia="微软雅黑" w:hAnsi="微软雅黑"/>
                <w:szCs w:val="32"/>
              </w:rPr>
            </w:pPr>
            <w:r w:rsidRPr="00FA3934">
              <w:rPr>
                <w:rFonts w:ascii="微软雅黑" w:eastAsia="微软雅黑" w:hAnsi="微软雅黑" w:hint="eastAsia"/>
                <w:sz w:val="21"/>
                <w:szCs w:val="21"/>
              </w:rPr>
              <w:t>实验模板表(tb_template)</w:t>
            </w:r>
            <w:r>
              <w:rPr>
                <w:rFonts w:ascii="微软雅黑" w:eastAsia="微软雅黑" w:hAnsi="微软雅黑" w:hint="eastAsia"/>
                <w:sz w:val="21"/>
                <w:szCs w:val="21"/>
              </w:rPr>
              <w:t>、课程表（tb_course）、学生信息表（tb_student）</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w:t>
            </w:r>
            <w:r w:rsidRPr="00A14F59">
              <w:rPr>
                <w:rFonts w:ascii="微软雅黑" w:eastAsia="微软雅黑" w:hAnsi="微软雅黑" w:hint="eastAsia"/>
                <w:sz w:val="21"/>
                <w:szCs w:val="21"/>
              </w:rPr>
              <w:lastRenderedPageBreak/>
              <w:t>述</w:t>
            </w:r>
          </w:p>
        </w:tc>
        <w:tc>
          <w:tcPr>
            <w:tcW w:w="7590" w:type="dxa"/>
          </w:tcPr>
          <w:p w:rsidR="00DA5A0F" w:rsidRPr="00A14F59" w:rsidRDefault="00DA5A0F" w:rsidP="0061491B">
            <w:pPr>
              <w:rPr>
                <w:rFonts w:ascii="微软雅黑" w:eastAsia="微软雅黑" w:hAnsi="微软雅黑"/>
                <w:sz w:val="21"/>
                <w:szCs w:val="21"/>
              </w:rPr>
            </w:pPr>
            <w:r>
              <w:rPr>
                <w:rFonts w:ascii="微软雅黑" w:eastAsia="微软雅黑" w:hAnsi="微软雅黑" w:hint="eastAsia"/>
                <w:sz w:val="21"/>
                <w:szCs w:val="21"/>
              </w:rPr>
              <w:lastRenderedPageBreak/>
              <w:t>用户登录系统或点击资源概览菜单，系统显示教师使用的</w:t>
            </w:r>
            <w:proofErr w:type="gramStart"/>
            <w:r>
              <w:rPr>
                <w:rFonts w:ascii="微软雅黑" w:eastAsia="微软雅黑" w:hAnsi="微软雅黑" w:hint="eastAsia"/>
                <w:sz w:val="21"/>
                <w:szCs w:val="21"/>
              </w:rPr>
              <w:t>云服务</w:t>
            </w:r>
            <w:proofErr w:type="gramEnd"/>
            <w:r>
              <w:rPr>
                <w:rFonts w:ascii="微软雅黑" w:eastAsia="微软雅黑" w:hAnsi="微软雅黑" w:hint="eastAsia"/>
                <w:sz w:val="21"/>
                <w:szCs w:val="21"/>
              </w:rPr>
              <w:t>统计信息、模板统计</w:t>
            </w:r>
            <w:r>
              <w:rPr>
                <w:rFonts w:ascii="微软雅黑" w:eastAsia="微软雅黑" w:hAnsi="微软雅黑" w:hint="eastAsia"/>
                <w:sz w:val="21"/>
                <w:szCs w:val="21"/>
              </w:rPr>
              <w:lastRenderedPageBreak/>
              <w:t>信息、课程统计信息、学生数、模板排行等。</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用例</w:t>
            </w:r>
          </w:p>
        </w:tc>
        <w:tc>
          <w:tcPr>
            <w:tcW w:w="7590" w:type="dxa"/>
          </w:tcPr>
          <w:p w:rsidR="00DA5A0F" w:rsidRPr="00A14F59" w:rsidRDefault="001F5B68" w:rsidP="0061491B">
            <w:pPr>
              <w:rPr>
                <w:rFonts w:ascii="微软雅黑" w:eastAsia="微软雅黑" w:hAnsi="微软雅黑"/>
                <w:sz w:val="21"/>
                <w:szCs w:val="21"/>
              </w:rPr>
            </w:pPr>
            <w:r>
              <w:rPr>
                <w:noProof/>
              </w:rPr>
              <w:object w:dxaOrig="7852" w:dyaOrig="7406">
                <v:shape id="_x0000_i1030" type="#_x0000_t75" alt="" style="width:392.25pt;height:370.75pt;mso-width-percent:0;mso-height-percent:0;mso-width-percent:0;mso-height-percent:0" o:ole="">
                  <v:imagedata r:id="rId23" o:title=""/>
                </v:shape>
                <o:OLEObject Type="Embed" ProgID="Visio.Drawing.11" ShapeID="_x0000_i1030" DrawAspect="Content" ObjectID="_1581746088" r:id="rId24"/>
              </w:object>
            </w:r>
          </w:p>
        </w:tc>
      </w:tr>
    </w:tbl>
    <w:p w:rsidR="002F3170" w:rsidRPr="002F3170" w:rsidRDefault="002F3170" w:rsidP="002F3170"/>
    <w:p w:rsidR="00BA3E14" w:rsidRPr="00A14F59" w:rsidRDefault="00BA3E14" w:rsidP="00BA3E14">
      <w:pPr>
        <w:pStyle w:val="4"/>
        <w:rPr>
          <w:rFonts w:ascii="微软雅黑" w:eastAsia="微软雅黑" w:hAnsi="微软雅黑"/>
        </w:rPr>
      </w:pPr>
      <w:r w:rsidRPr="00A14F59">
        <w:rPr>
          <w:rFonts w:ascii="微软雅黑" w:eastAsia="微软雅黑" w:hAnsi="微软雅黑" w:hint="eastAsia"/>
        </w:rPr>
        <w:t>用户管理</w:t>
      </w:r>
    </w:p>
    <w:p w:rsidR="00BA3E14" w:rsidRPr="00A14F59" w:rsidRDefault="002E01CD"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平台管理员登录系统、通过</w:t>
      </w:r>
      <w:r w:rsidR="00F06016" w:rsidRPr="00A14F59">
        <w:rPr>
          <w:rFonts w:ascii="微软雅黑" w:eastAsia="微软雅黑" w:hAnsi="微软雅黑" w:hint="eastAsia"/>
        </w:rPr>
        <w:t>【</w:t>
      </w:r>
      <w:r w:rsidRPr="00A14F59">
        <w:rPr>
          <w:rFonts w:ascii="微软雅黑" w:eastAsia="微软雅黑" w:hAnsi="微软雅黑" w:hint="eastAsia"/>
        </w:rPr>
        <w:t>用户管理</w:t>
      </w:r>
      <w:r w:rsidR="00F06016" w:rsidRPr="00A14F59">
        <w:rPr>
          <w:rFonts w:ascii="微软雅黑" w:eastAsia="微软雅黑" w:hAnsi="微软雅黑" w:hint="eastAsia"/>
        </w:rPr>
        <w:t>】</w:t>
      </w:r>
      <w:commentRangeStart w:id="62"/>
      <w:r w:rsidRPr="00A14F59">
        <w:rPr>
          <w:rFonts w:ascii="微软雅黑" w:eastAsia="微软雅黑" w:hAnsi="微软雅黑" w:hint="eastAsia"/>
        </w:rPr>
        <w:t>菜单进入用户管理页面</w:t>
      </w:r>
      <w:commentRangeEnd w:id="62"/>
      <w:r w:rsidR="00B22ECC">
        <w:rPr>
          <w:rStyle w:val="af8"/>
        </w:rPr>
        <w:commentReference w:id="62"/>
      </w:r>
      <w:r w:rsidRPr="00A14F59">
        <w:rPr>
          <w:rFonts w:ascii="微软雅黑" w:eastAsia="微软雅黑" w:hAnsi="微软雅黑" w:hint="eastAsia"/>
        </w:rPr>
        <w:t>。</w:t>
      </w:r>
    </w:p>
    <w:p w:rsidR="002E01CD" w:rsidRPr="00A14F59" w:rsidRDefault="002E01CD"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用户管理页面使用三个tab，</w:t>
      </w:r>
      <w:r w:rsidR="00F06016" w:rsidRPr="00A14F59">
        <w:rPr>
          <w:rFonts w:ascii="微软雅黑" w:eastAsia="微软雅黑" w:hAnsi="微软雅黑" w:hint="eastAsia"/>
        </w:rPr>
        <w:t>【</w:t>
      </w:r>
      <w:r w:rsidRPr="00A14F59">
        <w:rPr>
          <w:rFonts w:ascii="微软雅黑" w:eastAsia="微软雅黑" w:hAnsi="微软雅黑" w:hint="eastAsia"/>
        </w:rPr>
        <w:t>tab1院系管理员</w:t>
      </w:r>
      <w:r w:rsidR="00F06016" w:rsidRPr="00A14F59">
        <w:rPr>
          <w:rFonts w:ascii="微软雅黑" w:eastAsia="微软雅黑" w:hAnsi="微软雅黑" w:hint="eastAsia"/>
        </w:rPr>
        <w:t>】</w:t>
      </w:r>
      <w:r w:rsidRPr="00A14F59">
        <w:rPr>
          <w:rFonts w:ascii="微软雅黑" w:eastAsia="微软雅黑" w:hAnsi="微软雅黑" w:hint="eastAsia"/>
        </w:rPr>
        <w:t>、</w:t>
      </w:r>
      <w:r w:rsidR="00F06016" w:rsidRPr="00A14F59">
        <w:rPr>
          <w:rFonts w:ascii="微软雅黑" w:eastAsia="微软雅黑" w:hAnsi="微软雅黑" w:hint="eastAsia"/>
        </w:rPr>
        <w:t>【</w:t>
      </w:r>
      <w:r w:rsidRPr="00A14F59">
        <w:rPr>
          <w:rFonts w:ascii="微软雅黑" w:eastAsia="微软雅黑" w:hAnsi="微软雅黑" w:hint="eastAsia"/>
        </w:rPr>
        <w:t>tab2教师/助教</w:t>
      </w:r>
      <w:r w:rsidR="00F06016" w:rsidRPr="00A14F59">
        <w:rPr>
          <w:rFonts w:ascii="微软雅黑" w:eastAsia="微软雅黑" w:hAnsi="微软雅黑" w:hint="eastAsia"/>
        </w:rPr>
        <w:t>】</w:t>
      </w:r>
      <w:r w:rsidRPr="00A14F59">
        <w:rPr>
          <w:rFonts w:ascii="微软雅黑" w:eastAsia="微软雅黑" w:hAnsi="微软雅黑" w:hint="eastAsia"/>
        </w:rPr>
        <w:t>、</w:t>
      </w:r>
      <w:r w:rsidR="00F06016" w:rsidRPr="00A14F59">
        <w:rPr>
          <w:rFonts w:ascii="微软雅黑" w:eastAsia="微软雅黑" w:hAnsi="微软雅黑" w:hint="eastAsia"/>
        </w:rPr>
        <w:t>【</w:t>
      </w:r>
      <w:r w:rsidRPr="00A14F59">
        <w:rPr>
          <w:rFonts w:ascii="微软雅黑" w:eastAsia="微软雅黑" w:hAnsi="微软雅黑" w:hint="eastAsia"/>
        </w:rPr>
        <w:t>tab3学生</w:t>
      </w:r>
      <w:r w:rsidR="00F06016" w:rsidRPr="00A14F59">
        <w:rPr>
          <w:rFonts w:ascii="微软雅黑" w:eastAsia="微软雅黑" w:hAnsi="微软雅黑" w:hint="eastAsia"/>
        </w:rPr>
        <w:t>】。</w:t>
      </w:r>
    </w:p>
    <w:p w:rsidR="00DC4D75" w:rsidRPr="00A14F59" w:rsidRDefault="00F06016" w:rsidP="00DC4D7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院系管理员是有平台管理员创建，</w:t>
      </w:r>
      <w:r w:rsidR="002D38EC" w:rsidRPr="00A14F59">
        <w:rPr>
          <w:rFonts w:ascii="微软雅黑" w:eastAsia="微软雅黑" w:hAnsi="微软雅黑" w:hint="eastAsia"/>
        </w:rPr>
        <w:t>每个院系管理员管理关联一个aws account 账号</w:t>
      </w:r>
      <w:r w:rsidR="00DC4D75" w:rsidRPr="00A14F59">
        <w:rPr>
          <w:rFonts w:ascii="微软雅黑" w:eastAsia="微软雅黑" w:hAnsi="微软雅黑" w:hint="eastAsia"/>
        </w:rPr>
        <w:t xml:space="preserve">（在创建院系管理时，提供下拉列表选择一个可用的aws </w:t>
      </w:r>
      <w:commentRangeStart w:id="63"/>
      <w:r w:rsidR="00DC4D75" w:rsidRPr="00A14F59">
        <w:rPr>
          <w:rFonts w:ascii="微软雅黑" w:eastAsia="微软雅黑" w:hAnsi="微软雅黑" w:hint="eastAsia"/>
        </w:rPr>
        <w:t>account</w:t>
      </w:r>
      <w:commentRangeEnd w:id="63"/>
      <w:r w:rsidR="004D0191">
        <w:rPr>
          <w:rStyle w:val="af8"/>
        </w:rPr>
        <w:commentReference w:id="63"/>
      </w:r>
      <w:r w:rsidR="00DC4D75" w:rsidRPr="00A14F59">
        <w:rPr>
          <w:rFonts w:ascii="微软雅黑" w:eastAsia="微软雅黑" w:hAnsi="微软雅黑" w:hint="eastAsia"/>
        </w:rPr>
        <w:t>）</w:t>
      </w:r>
      <w:r w:rsidR="002D38EC" w:rsidRPr="00A14F59">
        <w:rPr>
          <w:rFonts w:ascii="微软雅黑" w:eastAsia="微软雅黑" w:hAnsi="微软雅黑" w:hint="eastAsia"/>
        </w:rPr>
        <w:t>。</w:t>
      </w:r>
    </w:p>
    <w:p w:rsidR="00F06016" w:rsidRPr="00A14F59" w:rsidRDefault="00F06016"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虽然教师、学生的账号不是由平台管理员创建，考虑权限分布应该是倒三角</w:t>
      </w:r>
      <w:r w:rsidRPr="00A14F59">
        <w:rPr>
          <w:rFonts w:ascii="微软雅黑" w:eastAsia="微软雅黑" w:hAnsi="微软雅黑" w:hint="eastAsia"/>
        </w:rPr>
        <w:lastRenderedPageBreak/>
        <w:t>分布，越往上层权限越大。</w:t>
      </w:r>
      <w:r w:rsidR="00CD2713" w:rsidRPr="00A14F59">
        <w:rPr>
          <w:rFonts w:ascii="微软雅黑" w:eastAsia="微软雅黑" w:hAnsi="微软雅黑" w:hint="eastAsia"/>
        </w:rPr>
        <w:t>所以教师/助教、学生信息，平台管理员是可以查阅。</w:t>
      </w:r>
    </w:p>
    <w:p w:rsidR="00AA5FFD" w:rsidRPr="00A14F59" w:rsidRDefault="00AA5FFD"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支持查看详细信息功能以及编辑</w:t>
      </w:r>
      <w:r w:rsidR="00E37076" w:rsidRPr="00A14F59">
        <w:rPr>
          <w:rFonts w:ascii="微软雅黑" w:eastAsia="微软雅黑" w:hAnsi="微软雅黑" w:hint="eastAsia"/>
        </w:rPr>
        <w:t>、删除</w:t>
      </w:r>
      <w:r w:rsidRPr="00A14F59">
        <w:rPr>
          <w:rFonts w:ascii="微软雅黑" w:eastAsia="微软雅黑" w:hAnsi="微软雅黑" w:hint="eastAsia"/>
        </w:rPr>
        <w:t>院系管理员、教师/助教、学生</w:t>
      </w:r>
      <w:r w:rsidR="00E37076" w:rsidRPr="00A14F59">
        <w:rPr>
          <w:rFonts w:ascii="微软雅黑" w:eastAsia="微软雅黑" w:hAnsi="微软雅黑" w:hint="eastAsia"/>
        </w:rPr>
        <w:t>账户信息。</w:t>
      </w:r>
    </w:p>
    <w:p w:rsidR="00E37076" w:rsidRPr="00A14F59" w:rsidRDefault="00E37076"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支持对重要字段的检索功能</w:t>
      </w:r>
    </w:p>
    <w:p w:rsidR="00E37076" w:rsidRPr="00A14F59" w:rsidRDefault="00E37076" w:rsidP="00E37076">
      <w:pPr>
        <w:pStyle w:val="af"/>
        <w:ind w:left="360" w:firstLineChars="0" w:firstLine="0"/>
        <w:rPr>
          <w:rFonts w:ascii="微软雅黑" w:eastAsia="微软雅黑" w:hAnsi="微软雅黑"/>
        </w:rPr>
      </w:pP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E37076" w:rsidRPr="00A14F59" w:rsidTr="00C71BAA">
        <w:trPr>
          <w:jc w:val="center"/>
        </w:trPr>
        <w:tc>
          <w:tcPr>
            <w:tcW w:w="1837" w:type="dxa"/>
            <w:shd w:val="clear" w:color="auto" w:fill="99CCFF"/>
          </w:tcPr>
          <w:p w:rsidR="00E37076" w:rsidRPr="00A14F59" w:rsidRDefault="00E37076"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E37076" w:rsidRPr="00A14F59" w:rsidRDefault="00E37076"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E37076" w:rsidRPr="00A14F59" w:rsidTr="00C71BAA">
        <w:trPr>
          <w:jc w:val="center"/>
        </w:trPr>
        <w:tc>
          <w:tcPr>
            <w:tcW w:w="1837" w:type="dxa"/>
          </w:tcPr>
          <w:p w:rsidR="00E37076" w:rsidRPr="00A14F59" w:rsidRDefault="00E37076"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E37076" w:rsidRPr="00A14F59" w:rsidRDefault="00EA5F9E" w:rsidP="00EA5F9E">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E37076" w:rsidRPr="00A14F59" w:rsidTr="00C71BAA">
        <w:trPr>
          <w:jc w:val="center"/>
        </w:trPr>
        <w:tc>
          <w:tcPr>
            <w:tcW w:w="1837" w:type="dxa"/>
          </w:tcPr>
          <w:p w:rsidR="00E37076" w:rsidRPr="00A14F59" w:rsidRDefault="00E37076"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930612" w:rsidRPr="00A14F59" w:rsidRDefault="00930612"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平台用户表(tb_user)</w:t>
            </w:r>
          </w:p>
          <w:p w:rsidR="00887436" w:rsidRPr="00A14F59" w:rsidRDefault="00930612"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平台管理员信息表</w:t>
            </w:r>
            <w:r w:rsidR="00887436" w:rsidRPr="00A14F59">
              <w:rPr>
                <w:rFonts w:ascii="微软雅黑" w:eastAsia="微软雅黑" w:hAnsi="微软雅黑" w:hint="eastAsia"/>
                <w:sz w:val="21"/>
                <w:szCs w:val="21"/>
              </w:rPr>
              <w:t>（tb_platform_mg）</w:t>
            </w:r>
          </w:p>
          <w:p w:rsidR="00887436" w:rsidRPr="00A14F59" w:rsidRDefault="00887436"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院系管理员</w:t>
            </w:r>
            <w:r w:rsidR="00930612" w:rsidRPr="00A14F59">
              <w:rPr>
                <w:rFonts w:ascii="微软雅黑" w:eastAsia="微软雅黑" w:hAnsi="微软雅黑" w:hint="eastAsia"/>
                <w:sz w:val="21"/>
                <w:szCs w:val="21"/>
              </w:rPr>
              <w:t>信息表</w:t>
            </w:r>
            <w:r w:rsidRPr="00A14F59">
              <w:rPr>
                <w:rFonts w:ascii="微软雅黑" w:eastAsia="微软雅黑" w:hAnsi="微软雅黑" w:hint="eastAsia"/>
                <w:sz w:val="21"/>
                <w:szCs w:val="21"/>
              </w:rPr>
              <w:t>(tb_department_mg)</w:t>
            </w:r>
          </w:p>
          <w:p w:rsidR="00887436" w:rsidRPr="00A14F59" w:rsidRDefault="00887436"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教师/助教</w:t>
            </w:r>
            <w:r w:rsidR="00930612" w:rsidRPr="00A14F59">
              <w:rPr>
                <w:rFonts w:ascii="微软雅黑" w:eastAsia="微软雅黑" w:hAnsi="微软雅黑" w:hint="eastAsia"/>
                <w:sz w:val="21"/>
                <w:szCs w:val="21"/>
              </w:rPr>
              <w:t>信息表</w:t>
            </w:r>
            <w:r w:rsidRPr="00A14F59">
              <w:rPr>
                <w:rFonts w:ascii="微软雅黑" w:eastAsia="微软雅黑" w:hAnsi="微软雅黑" w:hint="eastAsia"/>
                <w:sz w:val="21"/>
                <w:szCs w:val="21"/>
              </w:rPr>
              <w:t>（tb_teacher）</w:t>
            </w:r>
          </w:p>
          <w:p w:rsidR="00E37076" w:rsidRPr="00A14F59" w:rsidRDefault="00887436"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学生</w:t>
            </w:r>
            <w:r w:rsidR="00930612" w:rsidRPr="00A14F59">
              <w:rPr>
                <w:rFonts w:ascii="微软雅黑" w:eastAsia="微软雅黑" w:hAnsi="微软雅黑" w:hint="eastAsia"/>
                <w:sz w:val="21"/>
                <w:szCs w:val="21"/>
              </w:rPr>
              <w:t>信息表</w:t>
            </w:r>
            <w:r w:rsidR="00E37076" w:rsidRPr="00A14F59">
              <w:rPr>
                <w:rFonts w:ascii="微软雅黑" w:eastAsia="微软雅黑" w:hAnsi="微软雅黑" w:hint="eastAsia"/>
                <w:sz w:val="21"/>
                <w:szCs w:val="21"/>
              </w:rPr>
              <w:t>(</w:t>
            </w:r>
            <w:r w:rsidRPr="00A14F59">
              <w:rPr>
                <w:rFonts w:ascii="微软雅黑" w:eastAsia="微软雅黑" w:hAnsi="微软雅黑" w:hint="eastAsia"/>
                <w:sz w:val="21"/>
                <w:szCs w:val="21"/>
              </w:rPr>
              <w:t>tb_student</w:t>
            </w:r>
            <w:r w:rsidR="00E37076" w:rsidRPr="00A14F59">
              <w:rPr>
                <w:rFonts w:ascii="微软雅黑" w:eastAsia="微软雅黑" w:hAnsi="微软雅黑" w:hint="eastAsia"/>
                <w:sz w:val="21"/>
                <w:szCs w:val="21"/>
              </w:rPr>
              <w:t>)</w:t>
            </w:r>
          </w:p>
        </w:tc>
      </w:tr>
      <w:tr w:rsidR="00E37076" w:rsidRPr="00A14F59" w:rsidTr="00C71BAA">
        <w:trPr>
          <w:trHeight w:val="1168"/>
          <w:jc w:val="center"/>
        </w:trPr>
        <w:tc>
          <w:tcPr>
            <w:tcW w:w="1837" w:type="dxa"/>
          </w:tcPr>
          <w:p w:rsidR="00E37076" w:rsidRPr="00A14F59" w:rsidRDefault="00E37076" w:rsidP="00C71BAA">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713EEB" w:rsidRPr="00A14F59" w:rsidRDefault="00E37076" w:rsidP="00713EEB">
            <w:pPr>
              <w:rPr>
                <w:rFonts w:ascii="微软雅黑" w:eastAsia="微软雅黑" w:hAnsi="微软雅黑"/>
                <w:sz w:val="21"/>
                <w:szCs w:val="21"/>
              </w:rPr>
            </w:pPr>
            <w:r w:rsidRPr="00A14F59">
              <w:rPr>
                <w:rFonts w:ascii="微软雅黑" w:eastAsia="微软雅黑" w:hAnsi="微软雅黑" w:hint="eastAsia"/>
                <w:sz w:val="21"/>
                <w:szCs w:val="21"/>
              </w:rPr>
              <w:t>参与者</w:t>
            </w:r>
            <w:r w:rsidR="00713EEB" w:rsidRPr="00A14F59">
              <w:rPr>
                <w:rFonts w:ascii="微软雅黑" w:eastAsia="微软雅黑" w:hAnsi="微软雅黑" w:hint="eastAsia"/>
                <w:sz w:val="21"/>
                <w:szCs w:val="21"/>
              </w:rPr>
              <w:t>可创建院系管理员账户、编辑账户、删除账户、查询账户详细信息</w:t>
            </w:r>
          </w:p>
          <w:p w:rsidR="00713EEB" w:rsidRPr="00A14F59" w:rsidRDefault="00713EEB" w:rsidP="00713EEB">
            <w:pPr>
              <w:rPr>
                <w:rFonts w:ascii="微软雅黑" w:eastAsia="微软雅黑" w:hAnsi="微软雅黑"/>
                <w:sz w:val="21"/>
                <w:szCs w:val="21"/>
              </w:rPr>
            </w:pPr>
            <w:r w:rsidRPr="00A14F59">
              <w:rPr>
                <w:rFonts w:ascii="微软雅黑" w:eastAsia="微软雅黑" w:hAnsi="微软雅黑" w:hint="eastAsia"/>
                <w:sz w:val="21"/>
                <w:szCs w:val="21"/>
              </w:rPr>
              <w:t>同样对教师/助教、学生信息一样有上述功能（虽然不在平台管理员的职责内）</w:t>
            </w:r>
          </w:p>
        </w:tc>
      </w:tr>
      <w:tr w:rsidR="00E37076" w:rsidRPr="00A14F59" w:rsidTr="00C71BAA">
        <w:trPr>
          <w:jc w:val="center"/>
        </w:trPr>
        <w:tc>
          <w:tcPr>
            <w:tcW w:w="1837" w:type="dxa"/>
          </w:tcPr>
          <w:p w:rsidR="00E37076" w:rsidRPr="00A14F59" w:rsidRDefault="00E37076"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用例</w:t>
            </w:r>
          </w:p>
        </w:tc>
        <w:commentRangeStart w:id="64"/>
        <w:tc>
          <w:tcPr>
            <w:tcW w:w="7590" w:type="dxa"/>
          </w:tcPr>
          <w:p w:rsidR="00E37076" w:rsidRPr="00A14F59" w:rsidRDefault="001F5B68" w:rsidP="00C71BAA">
            <w:pPr>
              <w:rPr>
                <w:rFonts w:ascii="微软雅黑" w:eastAsia="微软雅黑" w:hAnsi="微软雅黑"/>
                <w:sz w:val="21"/>
                <w:szCs w:val="21"/>
              </w:rPr>
            </w:pPr>
            <w:r w:rsidRPr="00A14F59">
              <w:rPr>
                <w:rFonts w:ascii="微软雅黑" w:eastAsia="微软雅黑" w:hAnsi="微软雅黑"/>
                <w:noProof/>
              </w:rPr>
              <w:object w:dxaOrig="7396" w:dyaOrig="11639">
                <v:shape id="_x0000_i1031" type="#_x0000_t75" alt="" style="width:5in;height:566.85pt;mso-width-percent:0;mso-height-percent:0;mso-width-percent:0;mso-height-percent:0" o:ole="">
                  <v:imagedata r:id="rId25" o:title=""/>
                </v:shape>
                <o:OLEObject Type="Embed" ProgID="Visio.Drawing.11" ShapeID="_x0000_i1031" DrawAspect="Content" ObjectID="_1581746089" r:id="rId26"/>
              </w:object>
            </w:r>
            <w:commentRangeEnd w:id="64"/>
            <w:r w:rsidR="009C7D1D">
              <w:rPr>
                <w:rStyle w:val="af8"/>
              </w:rPr>
              <w:commentReference w:id="64"/>
            </w:r>
          </w:p>
        </w:tc>
      </w:tr>
    </w:tbl>
    <w:p w:rsidR="00E37076" w:rsidRPr="00A14F59" w:rsidRDefault="00E37076" w:rsidP="00E37076">
      <w:pPr>
        <w:rPr>
          <w:rFonts w:ascii="微软雅黑" w:eastAsia="微软雅黑" w:hAnsi="微软雅黑"/>
        </w:rPr>
      </w:pPr>
    </w:p>
    <w:p w:rsidR="00E37076" w:rsidRPr="00A14F59" w:rsidRDefault="00E37076" w:rsidP="00E37076">
      <w:pPr>
        <w:rPr>
          <w:rFonts w:ascii="微软雅黑" w:eastAsia="微软雅黑" w:hAnsi="微软雅黑"/>
          <w:sz w:val="21"/>
          <w:szCs w:val="21"/>
        </w:rPr>
      </w:pPr>
      <w:r w:rsidRPr="00A14F59">
        <w:rPr>
          <w:rFonts w:ascii="微软雅黑" w:eastAsia="微软雅黑" w:hAnsi="微软雅黑" w:hint="eastAsia"/>
          <w:sz w:val="21"/>
          <w:szCs w:val="21"/>
        </w:rPr>
        <w:t>页面效果如下图所示：</w:t>
      </w:r>
    </w:p>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角色管理</w:t>
      </w:r>
    </w:p>
    <w:p w:rsidR="00DC4D75" w:rsidRPr="00A14F59" w:rsidRDefault="00DC4D75"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用户通过【角色管理】菜单，进入角色管理页面，页面展示角色信息，包含</w:t>
      </w:r>
      <w:r w:rsidRPr="00A14F59">
        <w:rPr>
          <w:rFonts w:ascii="微软雅黑" w:eastAsia="微软雅黑" w:hAnsi="微软雅黑" w:hint="eastAsia"/>
        </w:rPr>
        <w:lastRenderedPageBreak/>
        <w:t>角色id、角色名称、角色描述、角色创建者、角色创建时间、角色更新者、角色更新时间。</w:t>
      </w:r>
    </w:p>
    <w:p w:rsidR="00DC4D75" w:rsidRPr="00A14F59" w:rsidRDefault="00FD56E1"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平台管理员可对创建新角色、可编辑/修改角色信息、也可删除角色。</w:t>
      </w:r>
    </w:p>
    <w:p w:rsidR="00FD56E1" w:rsidRPr="00A14F59" w:rsidRDefault="00FD56E1"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删除角色时，需要判定角色是否被使用，若是角色被使用，提示不能删除。</w:t>
      </w:r>
    </w:p>
    <w:p w:rsidR="00FD56E1" w:rsidRPr="00A14F59" w:rsidRDefault="00FD56E1"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对角色的修改、删除操作会记录到系统运行log 中。</w:t>
      </w:r>
    </w:p>
    <w:p w:rsidR="006470EE" w:rsidRPr="00A14F59" w:rsidRDefault="006470EE"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对角色名称、创建者、创建时间等信息的检索。</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D56E1" w:rsidRPr="00A14F59" w:rsidTr="0061491B">
        <w:trPr>
          <w:jc w:val="center"/>
        </w:trPr>
        <w:tc>
          <w:tcPr>
            <w:tcW w:w="1837" w:type="dxa"/>
            <w:shd w:val="clear" w:color="auto" w:fill="99CCFF"/>
          </w:tcPr>
          <w:p w:rsidR="00FD56E1" w:rsidRPr="00A14F59" w:rsidRDefault="00FD56E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FD56E1" w:rsidRPr="00A14F59" w:rsidRDefault="00FD56E1"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FD56E1" w:rsidRPr="00A14F59" w:rsidTr="0061491B">
        <w:trPr>
          <w:jc w:val="center"/>
        </w:trPr>
        <w:tc>
          <w:tcPr>
            <w:tcW w:w="1837" w:type="dxa"/>
          </w:tcPr>
          <w:p w:rsidR="00FD56E1" w:rsidRPr="00A14F59" w:rsidRDefault="00FD56E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FD56E1" w:rsidRPr="00A14F59" w:rsidRDefault="00FD56E1" w:rsidP="00FD56E1">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FD56E1" w:rsidRPr="00A14F59" w:rsidTr="0061491B">
        <w:trPr>
          <w:jc w:val="center"/>
        </w:trPr>
        <w:tc>
          <w:tcPr>
            <w:tcW w:w="1837" w:type="dxa"/>
          </w:tcPr>
          <w:p w:rsidR="00FD56E1" w:rsidRPr="00A14F59" w:rsidRDefault="00FD56E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FD56E1" w:rsidRPr="00A14F59" w:rsidRDefault="00FD56E1" w:rsidP="00FD56E1">
            <w:pPr>
              <w:jc w:val="left"/>
              <w:rPr>
                <w:rFonts w:ascii="微软雅黑" w:eastAsia="微软雅黑" w:hAnsi="微软雅黑"/>
                <w:sz w:val="21"/>
                <w:szCs w:val="21"/>
              </w:rPr>
            </w:pPr>
            <w:r w:rsidRPr="00A14F59">
              <w:rPr>
                <w:rFonts w:ascii="微软雅黑" w:eastAsia="微软雅黑" w:hAnsi="微软雅黑" w:hint="eastAsia"/>
                <w:sz w:val="21"/>
                <w:szCs w:val="21"/>
              </w:rPr>
              <w:t>角色信息表(tb_role)</w:t>
            </w:r>
          </w:p>
        </w:tc>
      </w:tr>
      <w:tr w:rsidR="00FD56E1" w:rsidRPr="00A14F59" w:rsidTr="0061491B">
        <w:trPr>
          <w:trHeight w:val="1168"/>
          <w:jc w:val="center"/>
        </w:trPr>
        <w:tc>
          <w:tcPr>
            <w:tcW w:w="1837" w:type="dxa"/>
          </w:tcPr>
          <w:p w:rsidR="00FD56E1" w:rsidRPr="00A14F59" w:rsidRDefault="00FD56E1"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FD56E1" w:rsidRPr="00A14F59" w:rsidRDefault="00784FDB"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平台管理员创建、修改、删除、查询用户角色信息。</w:t>
            </w:r>
          </w:p>
        </w:tc>
      </w:tr>
      <w:tr w:rsidR="00FD56E1" w:rsidRPr="00A14F59" w:rsidTr="0061491B">
        <w:trPr>
          <w:jc w:val="center"/>
        </w:trPr>
        <w:tc>
          <w:tcPr>
            <w:tcW w:w="1837" w:type="dxa"/>
          </w:tcPr>
          <w:p w:rsidR="00FD56E1" w:rsidRPr="00A14F59" w:rsidRDefault="00FD56E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FD56E1" w:rsidRPr="00A14F59" w:rsidRDefault="001F5B68" w:rsidP="0061491B">
            <w:pPr>
              <w:rPr>
                <w:rFonts w:ascii="微软雅黑" w:eastAsia="微软雅黑" w:hAnsi="微软雅黑"/>
                <w:sz w:val="21"/>
                <w:szCs w:val="21"/>
              </w:rPr>
            </w:pPr>
            <w:r w:rsidRPr="00A14F59">
              <w:rPr>
                <w:rFonts w:ascii="微软雅黑" w:eastAsia="微软雅黑" w:hAnsi="微软雅黑"/>
                <w:noProof/>
              </w:rPr>
              <w:object w:dxaOrig="5299" w:dyaOrig="3759">
                <v:shape id="_x0000_i1032" type="#_x0000_t75" alt="" style="width:265.45pt;height:188.05pt;mso-width-percent:0;mso-height-percent:0;mso-width-percent:0;mso-height-percent:0" o:ole="">
                  <v:imagedata r:id="rId27" o:title=""/>
                </v:shape>
                <o:OLEObject Type="Embed" ProgID="Visio.Drawing.11" ShapeID="_x0000_i1032" DrawAspect="Content" ObjectID="_1581746090" r:id="rId28"/>
              </w:object>
            </w:r>
          </w:p>
        </w:tc>
      </w:tr>
    </w:tbl>
    <w:p w:rsidR="00FD56E1" w:rsidRPr="00A14F59" w:rsidRDefault="00FD56E1" w:rsidP="00FD56E1">
      <w:pPr>
        <w:pStyle w:val="af"/>
        <w:ind w:left="360" w:firstLineChars="0" w:firstLine="0"/>
        <w:rPr>
          <w:rFonts w:ascii="微软雅黑" w:eastAsia="微软雅黑" w:hAnsi="微软雅黑"/>
        </w:rPr>
      </w:pPr>
    </w:p>
    <w:p w:rsidR="00347A2C" w:rsidRPr="00A14F59" w:rsidRDefault="00753F10" w:rsidP="00347A2C">
      <w:pPr>
        <w:pStyle w:val="af"/>
        <w:ind w:left="360" w:firstLineChars="0" w:firstLine="0"/>
        <w:rPr>
          <w:rFonts w:ascii="微软雅黑" w:eastAsia="微软雅黑" w:hAnsi="微软雅黑"/>
        </w:rPr>
      </w:pPr>
      <w:r w:rsidRPr="00A14F59">
        <w:rPr>
          <w:rFonts w:ascii="微软雅黑" w:eastAsia="微软雅黑" w:hAnsi="微软雅黑" w:hint="eastAsia"/>
        </w:rPr>
        <w:t>角色管理页面如下图所示：</w:t>
      </w:r>
    </w:p>
    <w:p w:rsidR="00347A2C" w:rsidRPr="00A14F59" w:rsidRDefault="00347A2C" w:rsidP="00347A2C">
      <w:pPr>
        <w:pStyle w:val="af"/>
        <w:ind w:left="360" w:firstLineChars="0" w:firstLine="0"/>
        <w:rPr>
          <w:rFonts w:ascii="微软雅黑" w:eastAsia="微软雅黑" w:hAnsi="微软雅黑"/>
        </w:rPr>
      </w:pPr>
    </w:p>
    <w:p w:rsidR="00347A2C" w:rsidRPr="00A14F59" w:rsidRDefault="00347A2C" w:rsidP="00347A2C">
      <w:pPr>
        <w:pStyle w:val="4"/>
        <w:rPr>
          <w:rFonts w:ascii="微软雅黑" w:eastAsia="微软雅黑" w:hAnsi="微软雅黑"/>
        </w:rPr>
      </w:pPr>
      <w:r w:rsidRPr="00A14F59">
        <w:rPr>
          <w:rFonts w:ascii="微软雅黑" w:eastAsia="微软雅黑" w:hAnsi="微软雅黑" w:hint="eastAsia"/>
        </w:rPr>
        <w:t>菜单管理</w:t>
      </w:r>
    </w:p>
    <w:p w:rsidR="00753F10" w:rsidRPr="00A14F59" w:rsidRDefault="00347A2C" w:rsidP="00347A2C">
      <w:pPr>
        <w:pStyle w:val="af"/>
        <w:numPr>
          <w:ilvl w:val="0"/>
          <w:numId w:val="22"/>
        </w:numPr>
        <w:ind w:firstLineChars="0"/>
        <w:rPr>
          <w:rFonts w:ascii="微软雅黑" w:eastAsia="微软雅黑" w:hAnsi="微软雅黑"/>
        </w:rPr>
      </w:pPr>
      <w:r w:rsidRPr="00A14F59">
        <w:rPr>
          <w:rFonts w:ascii="微软雅黑" w:eastAsia="微软雅黑" w:hAnsi="微软雅黑" w:hint="eastAsia"/>
        </w:rPr>
        <w:t>平台管理员通过【菜单管理】菜单进入菜单管理页面，页面展示菜单相</w:t>
      </w:r>
      <w:r w:rsidRPr="00A14F59">
        <w:rPr>
          <w:rFonts w:ascii="微软雅黑" w:eastAsia="微软雅黑" w:hAnsi="微软雅黑" w:hint="eastAsia"/>
        </w:rPr>
        <w:lastRenderedPageBreak/>
        <w:t>关信息，包含菜单名称、菜单图标、菜单URL、菜单描述、</w:t>
      </w:r>
      <w:proofErr w:type="gramStart"/>
      <w:r w:rsidRPr="00A14F59">
        <w:rPr>
          <w:rFonts w:ascii="微软雅黑" w:eastAsia="微软雅黑" w:hAnsi="微软雅黑" w:hint="eastAsia"/>
        </w:rPr>
        <w:t>父级菜单</w:t>
      </w:r>
      <w:proofErr w:type="gramEnd"/>
      <w:r w:rsidRPr="00A14F59">
        <w:rPr>
          <w:rFonts w:ascii="微软雅黑" w:eastAsia="微软雅黑" w:hAnsi="微软雅黑" w:hint="eastAsia"/>
        </w:rPr>
        <w:t>、菜单排序标志、创建者、创建时间、更新人、更新时间。</w:t>
      </w:r>
    </w:p>
    <w:p w:rsidR="00347A2C" w:rsidRPr="00A14F59" w:rsidRDefault="00347A2C" w:rsidP="00347A2C">
      <w:pPr>
        <w:pStyle w:val="af"/>
        <w:numPr>
          <w:ilvl w:val="0"/>
          <w:numId w:val="22"/>
        </w:numPr>
        <w:ind w:firstLineChars="0"/>
        <w:rPr>
          <w:rFonts w:ascii="微软雅黑" w:eastAsia="微软雅黑" w:hAnsi="微软雅黑"/>
        </w:rPr>
      </w:pPr>
      <w:r w:rsidRPr="00A14F59">
        <w:rPr>
          <w:rFonts w:ascii="微软雅黑" w:eastAsia="微软雅黑" w:hAnsi="微软雅黑" w:hint="eastAsia"/>
        </w:rPr>
        <w:t>平台管理员可创建菜单、编辑/修改菜单、删除菜单。</w:t>
      </w:r>
    </w:p>
    <w:p w:rsidR="00347A2C" w:rsidRPr="00A14F59" w:rsidRDefault="00347A2C" w:rsidP="00347A2C">
      <w:pPr>
        <w:pStyle w:val="af"/>
        <w:numPr>
          <w:ilvl w:val="0"/>
          <w:numId w:val="22"/>
        </w:numPr>
        <w:ind w:firstLineChars="0"/>
        <w:rPr>
          <w:rFonts w:ascii="微软雅黑" w:eastAsia="微软雅黑" w:hAnsi="微软雅黑"/>
        </w:rPr>
      </w:pPr>
      <w:r w:rsidRPr="00A14F59">
        <w:rPr>
          <w:rFonts w:ascii="微软雅黑" w:eastAsia="微软雅黑" w:hAnsi="微软雅黑" w:hint="eastAsia"/>
        </w:rPr>
        <w:t>平台管理员可根据菜单名称进行检索，也可</w:t>
      </w:r>
      <w:proofErr w:type="gramStart"/>
      <w:r w:rsidRPr="00A14F59">
        <w:rPr>
          <w:rFonts w:ascii="微软雅黑" w:eastAsia="微软雅黑" w:hAnsi="微软雅黑" w:hint="eastAsia"/>
        </w:rPr>
        <w:t>对父级菜单</w:t>
      </w:r>
      <w:proofErr w:type="gramEnd"/>
      <w:r w:rsidRPr="00A14F59">
        <w:rPr>
          <w:rFonts w:ascii="微软雅黑" w:eastAsia="微软雅黑" w:hAnsi="微软雅黑" w:hint="eastAsia"/>
        </w:rPr>
        <w:t>进行检索子菜单</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347A2C" w:rsidRPr="00A14F59" w:rsidTr="0061491B">
        <w:trPr>
          <w:jc w:val="center"/>
        </w:trPr>
        <w:tc>
          <w:tcPr>
            <w:tcW w:w="1837" w:type="dxa"/>
            <w:shd w:val="clear" w:color="auto" w:fill="99CCFF"/>
          </w:tcPr>
          <w:p w:rsidR="00347A2C" w:rsidRPr="00A14F59" w:rsidRDefault="00347A2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347A2C" w:rsidRPr="00A14F59" w:rsidRDefault="00347A2C"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347A2C" w:rsidRPr="00A14F59" w:rsidTr="0061491B">
        <w:trPr>
          <w:jc w:val="center"/>
        </w:trPr>
        <w:tc>
          <w:tcPr>
            <w:tcW w:w="1837" w:type="dxa"/>
          </w:tcPr>
          <w:p w:rsidR="00347A2C" w:rsidRPr="00A14F59" w:rsidRDefault="00347A2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347A2C" w:rsidRPr="00A14F59" w:rsidRDefault="00347A2C"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347A2C" w:rsidRPr="00A14F59" w:rsidTr="0061491B">
        <w:trPr>
          <w:jc w:val="center"/>
        </w:trPr>
        <w:tc>
          <w:tcPr>
            <w:tcW w:w="1837" w:type="dxa"/>
          </w:tcPr>
          <w:p w:rsidR="00347A2C" w:rsidRPr="00A14F59" w:rsidRDefault="00347A2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347A2C" w:rsidRPr="00A14F59" w:rsidRDefault="00703876" w:rsidP="0061491B">
            <w:pPr>
              <w:jc w:val="left"/>
              <w:rPr>
                <w:rFonts w:ascii="微软雅黑" w:eastAsia="微软雅黑" w:hAnsi="微软雅黑"/>
                <w:sz w:val="21"/>
                <w:szCs w:val="21"/>
              </w:rPr>
            </w:pPr>
            <w:r w:rsidRPr="00A14F59">
              <w:rPr>
                <w:rFonts w:ascii="微软雅黑" w:eastAsia="微软雅黑" w:hAnsi="微软雅黑" w:hint="eastAsia"/>
                <w:sz w:val="21"/>
                <w:szCs w:val="21"/>
              </w:rPr>
              <w:t>功能菜单表</w:t>
            </w:r>
            <w:r w:rsidR="00347A2C" w:rsidRPr="00A14F59">
              <w:rPr>
                <w:rFonts w:ascii="微软雅黑" w:eastAsia="微软雅黑" w:hAnsi="微软雅黑" w:hint="eastAsia"/>
                <w:sz w:val="21"/>
                <w:szCs w:val="21"/>
              </w:rPr>
              <w:t>(tb_menu)</w:t>
            </w:r>
          </w:p>
        </w:tc>
      </w:tr>
      <w:tr w:rsidR="00347A2C" w:rsidRPr="00A14F59" w:rsidTr="0061491B">
        <w:trPr>
          <w:trHeight w:val="1168"/>
          <w:jc w:val="center"/>
        </w:trPr>
        <w:tc>
          <w:tcPr>
            <w:tcW w:w="1837" w:type="dxa"/>
          </w:tcPr>
          <w:p w:rsidR="00347A2C" w:rsidRPr="00A14F59" w:rsidRDefault="00347A2C"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347A2C" w:rsidRPr="00A14F59" w:rsidRDefault="00347A2C"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平台管理员创建、修改、删除、查询系统菜单信息。</w:t>
            </w:r>
          </w:p>
        </w:tc>
      </w:tr>
      <w:tr w:rsidR="00347A2C" w:rsidRPr="00A14F59" w:rsidTr="0061491B">
        <w:trPr>
          <w:jc w:val="center"/>
        </w:trPr>
        <w:tc>
          <w:tcPr>
            <w:tcW w:w="1837" w:type="dxa"/>
          </w:tcPr>
          <w:p w:rsidR="00347A2C" w:rsidRPr="00A14F59" w:rsidRDefault="00347A2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347A2C" w:rsidRPr="00A14F59" w:rsidRDefault="001F5B68" w:rsidP="0061491B">
            <w:pPr>
              <w:rPr>
                <w:rFonts w:ascii="微软雅黑" w:eastAsia="微软雅黑" w:hAnsi="微软雅黑"/>
                <w:sz w:val="21"/>
                <w:szCs w:val="21"/>
              </w:rPr>
            </w:pPr>
            <w:r w:rsidRPr="00A14F59">
              <w:rPr>
                <w:rFonts w:ascii="微软雅黑" w:eastAsia="微软雅黑" w:hAnsi="微软雅黑"/>
                <w:noProof/>
              </w:rPr>
              <w:object w:dxaOrig="5412" w:dyaOrig="3995">
                <v:shape id="_x0000_i1033" type="#_x0000_t75" alt="" style="width:270.8pt;height:199.35pt;mso-width-percent:0;mso-height-percent:0;mso-width-percent:0;mso-height-percent:0" o:ole="">
                  <v:imagedata r:id="rId29" o:title=""/>
                </v:shape>
                <o:OLEObject Type="Embed" ProgID="Visio.Drawing.11" ShapeID="_x0000_i1033" DrawAspect="Content" ObjectID="_1581746091" r:id="rId30"/>
              </w:object>
            </w:r>
          </w:p>
        </w:tc>
      </w:tr>
    </w:tbl>
    <w:p w:rsidR="00347A2C" w:rsidRDefault="00347A2C" w:rsidP="00347A2C">
      <w:pPr>
        <w:pStyle w:val="af"/>
        <w:ind w:left="720" w:firstLineChars="0" w:firstLine="0"/>
        <w:rPr>
          <w:rFonts w:ascii="微软雅黑" w:eastAsia="微软雅黑" w:hAnsi="微软雅黑"/>
        </w:rPr>
      </w:pPr>
    </w:p>
    <w:p w:rsidR="00DE5C71" w:rsidRPr="00A14F59" w:rsidRDefault="00DE5C71" w:rsidP="00347A2C">
      <w:pPr>
        <w:pStyle w:val="af"/>
        <w:ind w:left="720" w:firstLineChars="0" w:firstLine="0"/>
        <w:rPr>
          <w:rFonts w:ascii="微软雅黑" w:eastAsia="微软雅黑" w:hAnsi="微软雅黑"/>
        </w:rPr>
      </w:pPr>
      <w:r>
        <w:rPr>
          <w:rFonts w:ascii="微软雅黑" w:eastAsia="微软雅黑" w:hAnsi="微软雅黑" w:hint="eastAsia"/>
        </w:rPr>
        <w:t>菜单管理页面如下图所示：</w:t>
      </w:r>
    </w:p>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权限管理</w:t>
      </w:r>
    </w:p>
    <w:p w:rsidR="00753F10" w:rsidRPr="00A14F59" w:rsidRDefault="00703876" w:rsidP="00703876">
      <w:pPr>
        <w:pStyle w:val="af"/>
        <w:numPr>
          <w:ilvl w:val="0"/>
          <w:numId w:val="23"/>
        </w:numPr>
        <w:ind w:firstLineChars="0"/>
        <w:rPr>
          <w:rFonts w:ascii="微软雅黑" w:eastAsia="微软雅黑" w:hAnsi="微软雅黑"/>
        </w:rPr>
      </w:pPr>
      <w:r w:rsidRPr="00A14F59">
        <w:rPr>
          <w:rFonts w:ascii="微软雅黑" w:eastAsia="微软雅黑" w:hAnsi="微软雅黑" w:hint="eastAsia"/>
        </w:rPr>
        <w:t>平台管理员通过【权限管理】菜单进入权限管理页面，页面展示的信息是角色信息。</w:t>
      </w:r>
    </w:p>
    <w:p w:rsidR="00703876" w:rsidRPr="00A14F59" w:rsidRDefault="00703876" w:rsidP="00703876">
      <w:pPr>
        <w:pStyle w:val="af"/>
        <w:numPr>
          <w:ilvl w:val="0"/>
          <w:numId w:val="23"/>
        </w:numPr>
        <w:ind w:firstLineChars="0"/>
        <w:rPr>
          <w:rFonts w:ascii="微软雅黑" w:eastAsia="微软雅黑" w:hAnsi="微软雅黑"/>
        </w:rPr>
      </w:pPr>
      <w:r w:rsidRPr="00A14F59">
        <w:rPr>
          <w:rFonts w:ascii="微软雅黑" w:eastAsia="微软雅黑" w:hAnsi="微软雅黑" w:hint="eastAsia"/>
        </w:rPr>
        <w:t>针对某个角色做授权，菜单根据等级关系，使用Ztree的树表示，平台管理员可以为角色配置可以访问的菜单。</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703876" w:rsidRPr="00A14F59" w:rsidTr="0061491B">
        <w:trPr>
          <w:jc w:val="center"/>
        </w:trPr>
        <w:tc>
          <w:tcPr>
            <w:tcW w:w="1837" w:type="dxa"/>
            <w:shd w:val="clear" w:color="auto" w:fill="99CCFF"/>
          </w:tcPr>
          <w:p w:rsidR="00703876" w:rsidRPr="00A14F59" w:rsidRDefault="00703876"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功能</w:t>
            </w:r>
          </w:p>
        </w:tc>
        <w:tc>
          <w:tcPr>
            <w:tcW w:w="7590" w:type="dxa"/>
            <w:shd w:val="clear" w:color="auto" w:fill="99CCFF"/>
          </w:tcPr>
          <w:p w:rsidR="00703876" w:rsidRPr="00A14F59" w:rsidRDefault="00703876"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703876" w:rsidRPr="00A14F59" w:rsidTr="0061491B">
        <w:trPr>
          <w:jc w:val="center"/>
        </w:trPr>
        <w:tc>
          <w:tcPr>
            <w:tcW w:w="1837" w:type="dxa"/>
          </w:tcPr>
          <w:p w:rsidR="00703876" w:rsidRPr="00A14F59" w:rsidRDefault="00703876"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703876" w:rsidRPr="00A14F59" w:rsidRDefault="00703876"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703876" w:rsidRPr="00A14F59" w:rsidTr="0061491B">
        <w:trPr>
          <w:jc w:val="center"/>
        </w:trPr>
        <w:tc>
          <w:tcPr>
            <w:tcW w:w="1837" w:type="dxa"/>
          </w:tcPr>
          <w:p w:rsidR="00703876" w:rsidRPr="00A14F59" w:rsidRDefault="00703876"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703876" w:rsidRPr="00A14F59" w:rsidRDefault="00703876" w:rsidP="0061491B">
            <w:pPr>
              <w:jc w:val="left"/>
              <w:rPr>
                <w:rFonts w:ascii="微软雅黑" w:eastAsia="微软雅黑" w:hAnsi="微软雅黑"/>
                <w:sz w:val="21"/>
                <w:szCs w:val="21"/>
              </w:rPr>
            </w:pPr>
            <w:r w:rsidRPr="00A14F59">
              <w:rPr>
                <w:rFonts w:ascii="微软雅黑" w:eastAsia="微软雅黑" w:hAnsi="微软雅黑" w:hint="eastAsia"/>
                <w:sz w:val="21"/>
                <w:szCs w:val="21"/>
              </w:rPr>
              <w:t>功能菜单表(tb_menu)</w:t>
            </w:r>
          </w:p>
          <w:p w:rsidR="00703876" w:rsidRPr="00A14F59" w:rsidRDefault="00703876" w:rsidP="00703876">
            <w:pPr>
              <w:jc w:val="left"/>
              <w:rPr>
                <w:rFonts w:ascii="微软雅黑" w:eastAsia="微软雅黑" w:hAnsi="微软雅黑"/>
                <w:sz w:val="21"/>
                <w:szCs w:val="21"/>
              </w:rPr>
            </w:pPr>
            <w:r w:rsidRPr="00A14F59">
              <w:rPr>
                <w:rFonts w:ascii="微软雅黑" w:eastAsia="微软雅黑" w:hAnsi="微软雅黑" w:hint="eastAsia"/>
                <w:sz w:val="21"/>
                <w:szCs w:val="21"/>
              </w:rPr>
              <w:t>角色信息表(tb_role)</w:t>
            </w:r>
          </w:p>
          <w:p w:rsidR="00703876" w:rsidRPr="00A14F59" w:rsidRDefault="00703876" w:rsidP="0061491B">
            <w:pPr>
              <w:jc w:val="left"/>
              <w:rPr>
                <w:rFonts w:ascii="微软雅黑" w:eastAsia="微软雅黑" w:hAnsi="微软雅黑"/>
                <w:sz w:val="21"/>
                <w:szCs w:val="21"/>
              </w:rPr>
            </w:pPr>
            <w:r w:rsidRPr="00A14F59">
              <w:rPr>
                <w:rFonts w:ascii="微软雅黑" w:eastAsia="微软雅黑" w:hAnsi="微软雅黑" w:hint="eastAsia"/>
                <w:sz w:val="21"/>
                <w:szCs w:val="21"/>
              </w:rPr>
              <w:t>角色与菜单关系(tb_role_menu)</w:t>
            </w:r>
          </w:p>
        </w:tc>
      </w:tr>
      <w:tr w:rsidR="00703876" w:rsidRPr="00A14F59" w:rsidTr="0061491B">
        <w:trPr>
          <w:trHeight w:val="1168"/>
          <w:jc w:val="center"/>
        </w:trPr>
        <w:tc>
          <w:tcPr>
            <w:tcW w:w="1837" w:type="dxa"/>
          </w:tcPr>
          <w:p w:rsidR="00703876" w:rsidRPr="00A14F59" w:rsidRDefault="00703876"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703876" w:rsidRPr="00A14F59" w:rsidRDefault="001035B1" w:rsidP="0061491B">
            <w:pPr>
              <w:rPr>
                <w:rFonts w:ascii="微软雅黑" w:eastAsia="微软雅黑" w:hAnsi="微软雅黑"/>
                <w:sz w:val="21"/>
                <w:szCs w:val="21"/>
              </w:rPr>
            </w:pPr>
            <w:r w:rsidRPr="00A14F59">
              <w:rPr>
                <w:rFonts w:ascii="微软雅黑" w:eastAsia="微软雅黑" w:hAnsi="微软雅黑" w:hint="eastAsia"/>
                <w:sz w:val="21"/>
                <w:szCs w:val="21"/>
              </w:rPr>
              <w:t>参与者对角色授权（配置访问的功能菜单）</w:t>
            </w:r>
          </w:p>
        </w:tc>
      </w:tr>
      <w:tr w:rsidR="00703876" w:rsidRPr="00A14F59" w:rsidTr="0061491B">
        <w:trPr>
          <w:jc w:val="center"/>
        </w:trPr>
        <w:tc>
          <w:tcPr>
            <w:tcW w:w="1837" w:type="dxa"/>
          </w:tcPr>
          <w:p w:rsidR="00703876" w:rsidRPr="00A14F59" w:rsidRDefault="00703876"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703876" w:rsidRPr="00A14F59" w:rsidRDefault="001F5B68" w:rsidP="0061491B">
            <w:pPr>
              <w:rPr>
                <w:rFonts w:ascii="微软雅黑" w:eastAsia="微软雅黑" w:hAnsi="微软雅黑"/>
                <w:sz w:val="21"/>
                <w:szCs w:val="21"/>
              </w:rPr>
            </w:pPr>
            <w:r w:rsidRPr="00A14F59">
              <w:rPr>
                <w:rFonts w:ascii="微软雅黑" w:eastAsia="微软雅黑" w:hAnsi="微软雅黑"/>
                <w:noProof/>
              </w:rPr>
              <w:object w:dxaOrig="5642" w:dyaOrig="1660">
                <v:shape id="_x0000_i1034" type="#_x0000_t75" alt="" style="width:282.65pt;height:82.75pt;mso-width-percent:0;mso-height-percent:0;mso-width-percent:0;mso-height-percent:0" o:ole="">
                  <v:imagedata r:id="rId31" o:title=""/>
                </v:shape>
                <o:OLEObject Type="Embed" ProgID="Visio.Drawing.11" ShapeID="_x0000_i1034" DrawAspect="Content" ObjectID="_1581746092" r:id="rId32"/>
              </w:object>
            </w:r>
          </w:p>
        </w:tc>
      </w:tr>
    </w:tbl>
    <w:p w:rsidR="00703876" w:rsidRDefault="00703876" w:rsidP="00703876">
      <w:pPr>
        <w:pStyle w:val="af"/>
        <w:ind w:left="360" w:firstLineChars="0" w:firstLine="0"/>
        <w:rPr>
          <w:rFonts w:ascii="微软雅黑" w:eastAsia="微软雅黑" w:hAnsi="微软雅黑"/>
        </w:rPr>
      </w:pPr>
    </w:p>
    <w:p w:rsidR="00454489" w:rsidRDefault="00454489" w:rsidP="00703876">
      <w:pPr>
        <w:pStyle w:val="af"/>
        <w:ind w:left="360" w:firstLineChars="0" w:firstLine="0"/>
        <w:rPr>
          <w:rFonts w:ascii="微软雅黑" w:eastAsia="微软雅黑" w:hAnsi="微软雅黑"/>
        </w:rPr>
      </w:pPr>
      <w:r>
        <w:rPr>
          <w:rFonts w:ascii="微软雅黑" w:eastAsia="微软雅黑" w:hAnsi="微软雅黑" w:hint="eastAsia"/>
        </w:rPr>
        <w:t>页面如下图所示：</w:t>
      </w:r>
    </w:p>
    <w:p w:rsidR="00454489" w:rsidRPr="00A14F59" w:rsidRDefault="00454489" w:rsidP="00703876">
      <w:pPr>
        <w:pStyle w:val="af"/>
        <w:ind w:left="360" w:firstLineChars="0" w:firstLine="0"/>
        <w:rPr>
          <w:rFonts w:ascii="微软雅黑" w:eastAsia="微软雅黑" w:hAnsi="微软雅黑"/>
        </w:rPr>
      </w:pPr>
    </w:p>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AWS 账号管理</w:t>
      </w:r>
    </w:p>
    <w:p w:rsidR="00F51474" w:rsidRDefault="00753F10" w:rsidP="00753F10">
      <w:pPr>
        <w:pStyle w:val="5"/>
        <w:rPr>
          <w:rFonts w:ascii="微软雅黑" w:eastAsia="微软雅黑" w:hAnsi="微软雅黑"/>
        </w:rPr>
      </w:pPr>
      <w:r w:rsidRPr="00A14F59">
        <w:rPr>
          <w:rFonts w:ascii="微软雅黑" w:eastAsia="微软雅黑" w:hAnsi="微软雅黑"/>
        </w:rPr>
        <w:t>A</w:t>
      </w:r>
      <w:r w:rsidRPr="00A14F59">
        <w:rPr>
          <w:rFonts w:ascii="微软雅黑" w:eastAsia="微软雅黑" w:hAnsi="微软雅黑" w:hint="eastAsia"/>
        </w:rPr>
        <w:t>ws account 账户管理</w:t>
      </w:r>
    </w:p>
    <w:p w:rsidR="00717519" w:rsidRPr="00A14F59" w:rsidRDefault="00717519" w:rsidP="00717519">
      <w:pPr>
        <w:pStyle w:val="af"/>
        <w:numPr>
          <w:ilvl w:val="0"/>
          <w:numId w:val="24"/>
        </w:numPr>
        <w:ind w:firstLineChars="0"/>
        <w:rPr>
          <w:rFonts w:ascii="微软雅黑" w:eastAsia="微软雅黑" w:hAnsi="微软雅黑"/>
        </w:rPr>
      </w:pPr>
      <w:r w:rsidRPr="00A14F59">
        <w:rPr>
          <w:rFonts w:ascii="微软雅黑" w:eastAsia="微软雅黑" w:hAnsi="微软雅黑" w:hint="eastAsia"/>
        </w:rPr>
        <w:t>平台管理员通过【aws account 账户管理】菜单进入aws account 账户管理页面，页面展示aws account 账户信息，账户信息包含 account 账户ID,</w:t>
      </w:r>
      <w:r>
        <w:rPr>
          <w:rFonts w:ascii="微软雅黑" w:eastAsia="微软雅黑" w:hAnsi="微软雅黑" w:hint="eastAsia"/>
        </w:rPr>
        <w:t>账户名称、关联邮箱、</w:t>
      </w:r>
      <w:r w:rsidRPr="00A14F59">
        <w:rPr>
          <w:rFonts w:ascii="微软雅黑" w:eastAsia="微软雅黑" w:hAnsi="微软雅黑" w:hint="eastAsia"/>
        </w:rPr>
        <w:t>是否为主账户标识、主账户</w:t>
      </w:r>
      <w:r>
        <w:rPr>
          <w:rFonts w:ascii="微软雅黑" w:eastAsia="微软雅黑" w:hAnsi="微软雅黑" w:hint="eastAsia"/>
        </w:rPr>
        <w:t>、创建方式、加入或者创建的时间。</w:t>
      </w:r>
    </w:p>
    <w:p w:rsidR="00717519" w:rsidRDefault="00717519" w:rsidP="00717519">
      <w:pPr>
        <w:pStyle w:val="af"/>
        <w:numPr>
          <w:ilvl w:val="0"/>
          <w:numId w:val="24"/>
        </w:numPr>
        <w:ind w:firstLineChars="0"/>
        <w:rPr>
          <w:rFonts w:ascii="微软雅黑" w:eastAsia="微软雅黑" w:hAnsi="微软雅黑"/>
        </w:rPr>
      </w:pPr>
      <w:r w:rsidRPr="00A14F59">
        <w:rPr>
          <w:rFonts w:ascii="微软雅黑" w:eastAsia="微软雅黑" w:hAnsi="微软雅黑" w:hint="eastAsia"/>
        </w:rPr>
        <w:t>由于aws account创建需要邮件激活，所以创建由平台管理员通过aws 平台创建，</w:t>
      </w:r>
      <w:commentRangeStart w:id="65"/>
      <w:r w:rsidRPr="00A14F59">
        <w:rPr>
          <w:rFonts w:ascii="微软雅黑" w:eastAsia="微软雅黑" w:hAnsi="微软雅黑" w:hint="eastAsia"/>
        </w:rPr>
        <w:t>将创建的信息回填到该平台上</w:t>
      </w:r>
      <w:commentRangeEnd w:id="65"/>
      <w:r w:rsidR="00B1247E">
        <w:rPr>
          <w:rStyle w:val="af8"/>
        </w:rPr>
        <w:commentReference w:id="65"/>
      </w:r>
      <w:r w:rsidRPr="00A14F59">
        <w:rPr>
          <w:rFonts w:ascii="微软雅黑" w:eastAsia="微软雅黑" w:hAnsi="微软雅黑" w:hint="eastAsia"/>
        </w:rPr>
        <w:t>。</w:t>
      </w:r>
    </w:p>
    <w:p w:rsidR="00717519" w:rsidRDefault="00717519" w:rsidP="00717519">
      <w:pPr>
        <w:pStyle w:val="af"/>
        <w:numPr>
          <w:ilvl w:val="0"/>
          <w:numId w:val="24"/>
        </w:numPr>
        <w:ind w:firstLineChars="0"/>
        <w:rPr>
          <w:rFonts w:ascii="微软雅黑" w:eastAsia="微软雅黑" w:hAnsi="微软雅黑"/>
        </w:rPr>
      </w:pPr>
      <w:r w:rsidRPr="006101D2">
        <w:rPr>
          <w:rFonts w:ascii="微软雅黑" w:eastAsia="微软雅黑" w:hAnsi="微软雅黑" w:hint="eastAsia"/>
        </w:rPr>
        <w:t>如果是创建paying 账号，是否paying 账户</w:t>
      </w:r>
      <w:r>
        <w:rPr>
          <w:rFonts w:ascii="微软雅黑" w:eastAsia="微软雅黑" w:hAnsi="微软雅黑" w:hint="eastAsia"/>
        </w:rPr>
        <w:t>radio button</w:t>
      </w:r>
      <w:r w:rsidRPr="006101D2">
        <w:rPr>
          <w:rFonts w:ascii="微软雅黑" w:eastAsia="微软雅黑" w:hAnsi="微软雅黑" w:hint="eastAsia"/>
        </w:rPr>
        <w:t>选择</w:t>
      </w:r>
      <w:r w:rsidRPr="006101D2">
        <w:rPr>
          <w:rFonts w:ascii="微软雅黑" w:eastAsia="微软雅黑" w:hAnsi="微软雅黑" w:hint="eastAsia"/>
          <w:b/>
        </w:rPr>
        <w:t>是</w:t>
      </w:r>
      <w:r w:rsidRPr="006101D2">
        <w:rPr>
          <w:rFonts w:ascii="微软雅黑" w:eastAsia="微软雅黑" w:hAnsi="微软雅黑" w:hint="eastAsia"/>
        </w:rPr>
        <w:t>，对应的主账户ID</w:t>
      </w:r>
      <w:r>
        <w:rPr>
          <w:rFonts w:ascii="微软雅黑" w:eastAsia="微软雅黑" w:hAnsi="微软雅黑" w:hint="eastAsia"/>
        </w:rPr>
        <w:t>下拉列表显示，如果不是paying 账户选择</w:t>
      </w:r>
      <w:r w:rsidRPr="006101D2">
        <w:rPr>
          <w:rFonts w:ascii="微软雅黑" w:eastAsia="微软雅黑" w:hAnsi="微软雅黑" w:hint="eastAsia"/>
          <w:b/>
        </w:rPr>
        <w:t>否</w:t>
      </w:r>
      <w:r>
        <w:rPr>
          <w:rFonts w:ascii="微软雅黑" w:eastAsia="微软雅黑" w:hAnsi="微软雅黑" w:hint="eastAsia"/>
        </w:rPr>
        <w:t>，对应的所属院系、</w:t>
      </w:r>
      <w:r>
        <w:rPr>
          <w:rFonts w:ascii="微软雅黑" w:eastAsia="微软雅黑" w:hAnsi="微软雅黑" w:hint="eastAsia"/>
        </w:rPr>
        <w:lastRenderedPageBreak/>
        <w:t>创建方式、创建时间输入控件显示。</w:t>
      </w:r>
    </w:p>
    <w:p w:rsidR="00717519" w:rsidRPr="006101D2" w:rsidRDefault="00717519" w:rsidP="00717519">
      <w:pPr>
        <w:pStyle w:val="af"/>
        <w:numPr>
          <w:ilvl w:val="0"/>
          <w:numId w:val="24"/>
        </w:numPr>
        <w:ind w:firstLineChars="0"/>
        <w:rPr>
          <w:rFonts w:ascii="微软雅黑" w:eastAsia="微软雅黑" w:hAnsi="微软雅黑"/>
        </w:rPr>
      </w:pPr>
      <w:r w:rsidRPr="006101D2">
        <w:rPr>
          <w:rFonts w:ascii="微软雅黑" w:eastAsia="微软雅黑" w:hAnsi="微软雅黑" w:hint="eastAsia"/>
        </w:rPr>
        <w:t>平台管理员可根据aws account账户指定的信息，检索。</w:t>
      </w:r>
    </w:p>
    <w:p w:rsidR="00717519" w:rsidRPr="00A14F59" w:rsidRDefault="00717519" w:rsidP="00717519">
      <w:pPr>
        <w:pStyle w:val="af"/>
        <w:numPr>
          <w:ilvl w:val="0"/>
          <w:numId w:val="24"/>
        </w:numPr>
        <w:ind w:firstLineChars="0"/>
        <w:rPr>
          <w:rFonts w:ascii="微软雅黑" w:eastAsia="微软雅黑" w:hAnsi="微软雅黑"/>
        </w:rPr>
      </w:pPr>
      <w:r w:rsidRPr="00A14F59">
        <w:rPr>
          <w:rFonts w:ascii="微软雅黑" w:eastAsia="微软雅黑" w:hAnsi="微软雅黑" w:hint="eastAsia"/>
        </w:rPr>
        <w:t>如果账户信息发生变更，平台管理员通过记录中的编辑按钮可编辑账户信息。</w:t>
      </w:r>
    </w:p>
    <w:p w:rsidR="00717519" w:rsidRPr="00A14F59" w:rsidRDefault="00717519" w:rsidP="00717519">
      <w:pPr>
        <w:pStyle w:val="af"/>
        <w:numPr>
          <w:ilvl w:val="0"/>
          <w:numId w:val="24"/>
        </w:numPr>
        <w:ind w:firstLineChars="0"/>
        <w:rPr>
          <w:rFonts w:ascii="微软雅黑" w:eastAsia="微软雅黑" w:hAnsi="微软雅黑"/>
        </w:rPr>
      </w:pPr>
      <w:r w:rsidRPr="00A14F59">
        <w:rPr>
          <w:rFonts w:ascii="微软雅黑" w:eastAsia="微软雅黑" w:hAnsi="微软雅黑" w:hint="eastAsia"/>
        </w:rPr>
        <w:t>平台管理员可通过记录中的删除按钮删除账户。并且</w:t>
      </w:r>
      <w:r>
        <w:rPr>
          <w:rFonts w:ascii="微软雅黑" w:eastAsia="微软雅黑" w:hAnsi="微软雅黑" w:hint="eastAsia"/>
        </w:rPr>
        <w:t>清除</w:t>
      </w:r>
      <w:r w:rsidRPr="00A14F59">
        <w:rPr>
          <w:rFonts w:ascii="微软雅黑" w:eastAsia="微软雅黑" w:hAnsi="微软雅黑" w:hint="eastAsia"/>
        </w:rPr>
        <w:t>对应使用者的账户关联（需要通过mysql 事务）</w:t>
      </w:r>
    </w:p>
    <w:p w:rsidR="00717519" w:rsidRPr="00717519" w:rsidRDefault="00717519" w:rsidP="00717519"/>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5A164C" w:rsidRPr="00A14F59" w:rsidTr="0061491B">
        <w:trPr>
          <w:jc w:val="center"/>
        </w:trPr>
        <w:tc>
          <w:tcPr>
            <w:tcW w:w="1837" w:type="dxa"/>
            <w:shd w:val="clear" w:color="auto" w:fill="99CCFF"/>
          </w:tcPr>
          <w:p w:rsidR="005A164C" w:rsidRPr="00A14F59" w:rsidRDefault="005A164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5A164C" w:rsidRPr="00A14F59" w:rsidRDefault="005A164C"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5A164C" w:rsidRPr="00A14F59" w:rsidTr="0061491B">
        <w:trPr>
          <w:jc w:val="center"/>
        </w:trPr>
        <w:tc>
          <w:tcPr>
            <w:tcW w:w="1837" w:type="dxa"/>
          </w:tcPr>
          <w:p w:rsidR="005A164C" w:rsidRPr="00A14F59" w:rsidRDefault="005A164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5A164C" w:rsidRPr="00A14F59" w:rsidRDefault="005A164C"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5A164C" w:rsidRPr="00A14F59" w:rsidTr="0061491B">
        <w:trPr>
          <w:jc w:val="center"/>
        </w:trPr>
        <w:tc>
          <w:tcPr>
            <w:tcW w:w="1837" w:type="dxa"/>
          </w:tcPr>
          <w:p w:rsidR="005A164C" w:rsidRPr="00142423" w:rsidRDefault="005A164C" w:rsidP="00142423">
            <w:pPr>
              <w:jc w:val="left"/>
              <w:rPr>
                <w:rFonts w:ascii="微软雅黑" w:eastAsia="微软雅黑" w:hAnsi="微软雅黑"/>
              </w:rPr>
            </w:pPr>
            <w:r w:rsidRPr="00142423">
              <w:rPr>
                <w:rFonts w:ascii="微软雅黑" w:eastAsia="微软雅黑" w:hAnsi="微软雅黑" w:hint="eastAsia"/>
              </w:rPr>
              <w:t>相关数据表</w:t>
            </w:r>
          </w:p>
        </w:tc>
        <w:tc>
          <w:tcPr>
            <w:tcW w:w="7590" w:type="dxa"/>
          </w:tcPr>
          <w:p w:rsidR="005A164C" w:rsidRDefault="005A164C" w:rsidP="00142423">
            <w:pPr>
              <w:jc w:val="left"/>
              <w:rPr>
                <w:rFonts w:ascii="微软雅黑" w:eastAsia="微软雅黑" w:hAnsi="微软雅黑"/>
              </w:rPr>
            </w:pPr>
            <w:r w:rsidRPr="00A14F59">
              <w:rPr>
                <w:rFonts w:ascii="微软雅黑" w:eastAsia="微软雅黑" w:hAnsi="微软雅黑" w:hint="eastAsia"/>
              </w:rPr>
              <w:t>AWS account 账户表(tb_aws_account)</w:t>
            </w:r>
          </w:p>
          <w:p w:rsidR="00142423" w:rsidRPr="00142423" w:rsidRDefault="00142423" w:rsidP="00142423">
            <w:pPr>
              <w:pStyle w:val="3"/>
              <w:numPr>
                <w:ilvl w:val="0"/>
                <w:numId w:val="0"/>
              </w:numPr>
              <w:ind w:left="720" w:hanging="720"/>
              <w:rPr>
                <w:b w:val="0"/>
                <w:bCs w:val="0"/>
                <w:szCs w:val="20"/>
              </w:rPr>
            </w:pPr>
            <w:r w:rsidRPr="00142423">
              <w:rPr>
                <w:rFonts w:hint="eastAsia"/>
                <w:b w:val="0"/>
                <w:bCs w:val="0"/>
                <w:szCs w:val="20"/>
              </w:rPr>
              <w:t>教师/助教信息表（</w:t>
            </w:r>
            <w:r w:rsidRPr="00142423">
              <w:rPr>
                <w:b w:val="0"/>
                <w:bCs w:val="0"/>
                <w:szCs w:val="20"/>
              </w:rPr>
              <w:t>tb_</w:t>
            </w:r>
            <w:r w:rsidRPr="00142423">
              <w:rPr>
                <w:rFonts w:hint="eastAsia"/>
                <w:b w:val="0"/>
                <w:bCs w:val="0"/>
                <w:szCs w:val="20"/>
              </w:rPr>
              <w:t>teacher）</w:t>
            </w:r>
          </w:p>
          <w:p w:rsidR="00142423" w:rsidRPr="0012401E" w:rsidRDefault="00142423" w:rsidP="00142423">
            <w:pPr>
              <w:jc w:val="left"/>
              <w:rPr>
                <w:rFonts w:ascii="微软雅黑" w:eastAsia="微软雅黑" w:hAnsi="微软雅黑"/>
              </w:rPr>
            </w:pPr>
          </w:p>
        </w:tc>
      </w:tr>
      <w:tr w:rsidR="005A164C" w:rsidRPr="00A14F59" w:rsidTr="0061491B">
        <w:trPr>
          <w:trHeight w:val="1168"/>
          <w:jc w:val="center"/>
        </w:trPr>
        <w:tc>
          <w:tcPr>
            <w:tcW w:w="1837" w:type="dxa"/>
          </w:tcPr>
          <w:p w:rsidR="005A164C" w:rsidRPr="00A14F59" w:rsidRDefault="005A164C"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5A164C" w:rsidRPr="00A14F59" w:rsidRDefault="005A164C"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平台管理员对aws account账户进行管理，包含创建账户、修改账户信息、查新账户信息，删除账户。</w:t>
            </w:r>
          </w:p>
        </w:tc>
      </w:tr>
      <w:tr w:rsidR="005A164C" w:rsidRPr="00A14F59" w:rsidTr="0061491B">
        <w:trPr>
          <w:jc w:val="center"/>
        </w:trPr>
        <w:tc>
          <w:tcPr>
            <w:tcW w:w="1837" w:type="dxa"/>
          </w:tcPr>
          <w:p w:rsidR="005A164C" w:rsidRPr="00A14F59" w:rsidRDefault="005A164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5A164C" w:rsidRPr="00A14F59" w:rsidRDefault="001F5B68" w:rsidP="0061491B">
            <w:pPr>
              <w:rPr>
                <w:rFonts w:ascii="微软雅黑" w:eastAsia="微软雅黑" w:hAnsi="微软雅黑"/>
                <w:sz w:val="21"/>
                <w:szCs w:val="21"/>
              </w:rPr>
            </w:pPr>
            <w:r w:rsidRPr="00A14F59">
              <w:rPr>
                <w:rFonts w:ascii="微软雅黑" w:eastAsia="微软雅黑" w:hAnsi="微软雅黑"/>
                <w:noProof/>
              </w:rPr>
              <w:object w:dxaOrig="5466" w:dyaOrig="4042">
                <v:shape id="_x0000_i1035" type="#_x0000_t75" alt="" style="width:272.95pt;height:202.55pt;mso-width-percent:0;mso-height-percent:0;mso-width-percent:0;mso-height-percent:0" o:ole="">
                  <v:imagedata r:id="rId33" o:title=""/>
                </v:shape>
                <o:OLEObject Type="Embed" ProgID="Visio.Drawing.11" ShapeID="_x0000_i1035" DrawAspect="Content" ObjectID="_1581746093" r:id="rId34"/>
              </w:object>
            </w:r>
          </w:p>
        </w:tc>
      </w:tr>
    </w:tbl>
    <w:p w:rsidR="005A164C" w:rsidRPr="00A14F59" w:rsidRDefault="00C816E8" w:rsidP="005A164C">
      <w:pPr>
        <w:pStyle w:val="af"/>
        <w:ind w:left="360" w:firstLineChars="0" w:firstLine="0"/>
        <w:rPr>
          <w:rFonts w:ascii="微软雅黑" w:eastAsia="微软雅黑" w:hAnsi="微软雅黑"/>
        </w:rPr>
      </w:pPr>
      <w:r>
        <w:rPr>
          <w:rFonts w:ascii="微软雅黑" w:eastAsia="微软雅黑" w:hAnsi="微软雅黑"/>
        </w:rPr>
        <w:t>A</w:t>
      </w:r>
      <w:r>
        <w:rPr>
          <w:rFonts w:ascii="微软雅黑" w:eastAsia="微软雅黑" w:hAnsi="微软雅黑" w:hint="eastAsia"/>
        </w:rPr>
        <w:t>ws account 账户管理页面如下图所示：</w:t>
      </w:r>
    </w:p>
    <w:p w:rsidR="00753F10" w:rsidRPr="00A14F59" w:rsidRDefault="00753F10" w:rsidP="00753F10">
      <w:pPr>
        <w:pStyle w:val="5"/>
        <w:rPr>
          <w:rFonts w:ascii="微软雅黑" w:eastAsia="微软雅黑" w:hAnsi="微软雅黑"/>
        </w:rPr>
      </w:pPr>
      <w:r w:rsidRPr="00A14F59">
        <w:rPr>
          <w:rFonts w:ascii="微软雅黑" w:eastAsia="微软雅黑" w:hAnsi="微软雅黑" w:hint="eastAsia"/>
        </w:rPr>
        <w:t>IAM 账号管理</w:t>
      </w:r>
    </w:p>
    <w:p w:rsidR="002D2526" w:rsidRPr="00A14F59" w:rsidRDefault="00895B19" w:rsidP="00C65FF2">
      <w:pPr>
        <w:pStyle w:val="af"/>
        <w:numPr>
          <w:ilvl w:val="0"/>
          <w:numId w:val="25"/>
        </w:numPr>
        <w:ind w:firstLineChars="0"/>
        <w:rPr>
          <w:rFonts w:ascii="微软雅黑" w:eastAsia="微软雅黑" w:hAnsi="微软雅黑"/>
        </w:rPr>
      </w:pPr>
      <w:r w:rsidRPr="00A14F59">
        <w:rPr>
          <w:rFonts w:ascii="微软雅黑" w:eastAsia="微软雅黑" w:hAnsi="微软雅黑" w:hint="eastAsia"/>
        </w:rPr>
        <w:t>平台管理员通过【IAM账号管理】菜单进入IAM账号管理页面，IAM管理</w:t>
      </w:r>
      <w:r w:rsidRPr="00A14F59">
        <w:rPr>
          <w:rFonts w:ascii="微软雅黑" w:eastAsia="微软雅黑" w:hAnsi="微软雅黑" w:hint="eastAsia"/>
        </w:rPr>
        <w:lastRenderedPageBreak/>
        <w:t>页面中展示IAM账户ID</w:t>
      </w:r>
      <w:r w:rsidR="00DF47C2" w:rsidRPr="00A14F59">
        <w:rPr>
          <w:rFonts w:ascii="微软雅黑" w:eastAsia="微软雅黑" w:hAnsi="微软雅黑" w:hint="eastAsia"/>
        </w:rPr>
        <w:t>、IAM账户名称、</w:t>
      </w:r>
      <w:r w:rsidR="00C65FF2" w:rsidRPr="00A14F59">
        <w:rPr>
          <w:rFonts w:ascii="微软雅黑" w:eastAsia="微软雅黑" w:hAnsi="微软雅黑" w:hint="eastAsia"/>
        </w:rPr>
        <w:t>是否被使用、创建者、创建时间。</w:t>
      </w:r>
    </w:p>
    <w:p w:rsidR="00C65FF2" w:rsidRPr="00A14F59" w:rsidRDefault="00C65FF2" w:rsidP="00C65FF2">
      <w:pPr>
        <w:pStyle w:val="af"/>
        <w:numPr>
          <w:ilvl w:val="0"/>
          <w:numId w:val="25"/>
        </w:numPr>
        <w:ind w:firstLineChars="0"/>
        <w:rPr>
          <w:rFonts w:ascii="微软雅黑" w:eastAsia="微软雅黑" w:hAnsi="微软雅黑"/>
        </w:rPr>
      </w:pPr>
      <w:r w:rsidRPr="00A14F59">
        <w:rPr>
          <w:rFonts w:ascii="微软雅黑" w:eastAsia="微软雅黑" w:hAnsi="微软雅黑" w:hint="eastAsia"/>
        </w:rPr>
        <w:t>平台管理员可通过创建按钮，创建IAM用，系统后台程序通过调用AWS API创建账号。</w:t>
      </w:r>
    </w:p>
    <w:p w:rsidR="00C65FF2" w:rsidRPr="00A14F59" w:rsidRDefault="00C65FF2" w:rsidP="00C65FF2">
      <w:pPr>
        <w:pStyle w:val="af"/>
        <w:numPr>
          <w:ilvl w:val="0"/>
          <w:numId w:val="25"/>
        </w:numPr>
        <w:ind w:firstLineChars="0"/>
        <w:rPr>
          <w:rFonts w:ascii="微软雅黑" w:eastAsia="微软雅黑" w:hAnsi="微软雅黑"/>
        </w:rPr>
      </w:pPr>
      <w:r w:rsidRPr="00A14F59">
        <w:rPr>
          <w:rFonts w:ascii="微软雅黑" w:eastAsia="微软雅黑" w:hAnsi="微软雅黑" w:hint="eastAsia"/>
        </w:rPr>
        <w:t>平台管理员通过IAM账户记录中的编修改按钮可修改IAM账号信息（通过调用AWS API）</w:t>
      </w:r>
    </w:p>
    <w:p w:rsidR="00C65FF2" w:rsidRPr="00A14F59" w:rsidRDefault="00C65FF2" w:rsidP="00C65FF2">
      <w:pPr>
        <w:pStyle w:val="af"/>
        <w:numPr>
          <w:ilvl w:val="0"/>
          <w:numId w:val="25"/>
        </w:numPr>
        <w:ind w:firstLineChars="0"/>
        <w:rPr>
          <w:rFonts w:ascii="微软雅黑" w:eastAsia="微软雅黑" w:hAnsi="微软雅黑"/>
        </w:rPr>
      </w:pPr>
      <w:r w:rsidRPr="00A14F59">
        <w:rPr>
          <w:rFonts w:ascii="微软雅黑" w:eastAsia="微软雅黑" w:hAnsi="微软雅黑" w:hint="eastAsia"/>
        </w:rPr>
        <w:t>平台管理员可通过IAM账号记录中的删除按钮，对IAM进行删除操作（调用AWS API）</w:t>
      </w:r>
      <w:r w:rsidR="002D219C">
        <w:rPr>
          <w:rFonts w:ascii="微软雅黑" w:eastAsia="微软雅黑" w:hAnsi="微软雅黑" w:hint="eastAsia"/>
        </w:rPr>
        <w:t>。</w:t>
      </w:r>
      <w:r w:rsidR="00142423">
        <w:rPr>
          <w:rFonts w:ascii="微软雅黑" w:eastAsia="微软雅黑" w:hAnsi="微软雅黑" w:hint="eastAsia"/>
        </w:rPr>
        <w:t>并且清除对应老师用户关联的IAM账号信息</w:t>
      </w:r>
    </w:p>
    <w:p w:rsidR="00C65FF2" w:rsidRDefault="00C65FF2" w:rsidP="00C65FF2">
      <w:pPr>
        <w:pStyle w:val="af"/>
        <w:ind w:left="360" w:firstLineChars="0" w:firstLine="0"/>
        <w:rPr>
          <w:rFonts w:ascii="微软雅黑" w:eastAsia="微软雅黑" w:hAnsi="微软雅黑"/>
          <w:color w:val="FF0000"/>
        </w:rPr>
      </w:pPr>
      <w:r w:rsidRPr="00A14F59">
        <w:rPr>
          <w:rFonts w:ascii="微软雅黑" w:eastAsia="微软雅黑" w:hAnsi="微软雅黑" w:hint="eastAsia"/>
          <w:color w:val="FF0000"/>
        </w:rPr>
        <w:t>注：AWS API请参照53. AWS SDK接口</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A14F59" w:rsidRPr="00A14F59" w:rsidTr="0061491B">
        <w:trPr>
          <w:jc w:val="center"/>
        </w:trPr>
        <w:tc>
          <w:tcPr>
            <w:tcW w:w="1837" w:type="dxa"/>
            <w:shd w:val="clear" w:color="auto" w:fill="99CCFF"/>
          </w:tcPr>
          <w:p w:rsidR="00A14F59" w:rsidRPr="00A14F59" w:rsidRDefault="00A14F59"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A14F59" w:rsidRPr="00A14F59" w:rsidRDefault="00A14F59"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A14F59" w:rsidRPr="00A14F59" w:rsidTr="0061491B">
        <w:trPr>
          <w:jc w:val="center"/>
        </w:trPr>
        <w:tc>
          <w:tcPr>
            <w:tcW w:w="1837" w:type="dxa"/>
          </w:tcPr>
          <w:p w:rsidR="00A14F59" w:rsidRPr="00A14F59" w:rsidRDefault="00A14F59"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A14F59" w:rsidRPr="00A14F59" w:rsidRDefault="00A14F59"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A14F59" w:rsidRPr="00A14F59" w:rsidTr="0061491B">
        <w:trPr>
          <w:jc w:val="center"/>
        </w:trPr>
        <w:tc>
          <w:tcPr>
            <w:tcW w:w="1837" w:type="dxa"/>
          </w:tcPr>
          <w:p w:rsidR="00A14F59" w:rsidRPr="00A14F59" w:rsidRDefault="00A14F59"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A14F59" w:rsidRDefault="00A14F59" w:rsidP="00EC4214">
            <w:pPr>
              <w:pStyle w:val="3"/>
              <w:numPr>
                <w:ilvl w:val="0"/>
                <w:numId w:val="0"/>
              </w:numPr>
              <w:ind w:left="720" w:hanging="720"/>
              <w:rPr>
                <w:b w:val="0"/>
                <w:bCs w:val="0"/>
                <w:sz w:val="21"/>
                <w:szCs w:val="21"/>
              </w:rPr>
            </w:pPr>
            <w:r w:rsidRPr="00A14F59">
              <w:rPr>
                <w:rFonts w:hint="eastAsia"/>
                <w:b w:val="0"/>
                <w:bCs w:val="0"/>
                <w:sz w:val="21"/>
                <w:szCs w:val="21"/>
              </w:rPr>
              <w:t>IAM 账号表(tb_aws_iam)</w:t>
            </w:r>
          </w:p>
          <w:p w:rsidR="00142423" w:rsidRPr="00142423" w:rsidRDefault="00142423" w:rsidP="00142423"/>
        </w:tc>
      </w:tr>
      <w:tr w:rsidR="00A14F59" w:rsidRPr="00A14F59" w:rsidTr="0061491B">
        <w:trPr>
          <w:trHeight w:val="1168"/>
          <w:jc w:val="center"/>
        </w:trPr>
        <w:tc>
          <w:tcPr>
            <w:tcW w:w="1837" w:type="dxa"/>
          </w:tcPr>
          <w:p w:rsidR="00A14F59" w:rsidRPr="00A14F59" w:rsidRDefault="00A14F59"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A14F59" w:rsidRPr="00A14F59" w:rsidRDefault="00DA2BE4" w:rsidP="0061491B">
            <w:pPr>
              <w:rPr>
                <w:rFonts w:ascii="微软雅黑" w:eastAsia="微软雅黑" w:hAnsi="微软雅黑"/>
                <w:sz w:val="21"/>
                <w:szCs w:val="21"/>
              </w:rPr>
            </w:pPr>
            <w:r>
              <w:rPr>
                <w:rFonts w:ascii="微软雅黑" w:eastAsia="微软雅黑" w:hAnsi="微软雅黑" w:hint="eastAsia"/>
                <w:sz w:val="21"/>
                <w:szCs w:val="21"/>
              </w:rPr>
              <w:t>平台管理员</w:t>
            </w:r>
            <w:r w:rsidR="007961E7">
              <w:rPr>
                <w:rFonts w:ascii="微软雅黑" w:eastAsia="微软雅黑" w:hAnsi="微软雅黑" w:hint="eastAsia"/>
                <w:sz w:val="21"/>
                <w:szCs w:val="21"/>
              </w:rPr>
              <w:t>对IAM账号的管理，可以创建、修改、删除、查询IAM账号信息。</w:t>
            </w:r>
          </w:p>
        </w:tc>
      </w:tr>
      <w:tr w:rsidR="00A14F59" w:rsidRPr="00A14F59" w:rsidTr="0061491B">
        <w:trPr>
          <w:jc w:val="center"/>
        </w:trPr>
        <w:tc>
          <w:tcPr>
            <w:tcW w:w="1837" w:type="dxa"/>
          </w:tcPr>
          <w:p w:rsidR="00A14F59" w:rsidRPr="00A14F59" w:rsidRDefault="00A14F59"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A14F59" w:rsidRPr="00A14F59" w:rsidRDefault="001F5B68" w:rsidP="0061491B">
            <w:pPr>
              <w:rPr>
                <w:rFonts w:ascii="微软雅黑" w:eastAsia="微软雅黑" w:hAnsi="微软雅黑"/>
                <w:sz w:val="21"/>
                <w:szCs w:val="21"/>
              </w:rPr>
            </w:pPr>
            <w:r>
              <w:rPr>
                <w:noProof/>
              </w:rPr>
              <w:object w:dxaOrig="6251" w:dyaOrig="4212">
                <v:shape id="_x0000_i1036" type="#_x0000_t75" alt="" style="width:312.7pt;height:211.15pt;mso-width-percent:0;mso-height-percent:0;mso-width-percent:0;mso-height-percent:0" o:ole="">
                  <v:imagedata r:id="rId35" o:title=""/>
                </v:shape>
                <o:OLEObject Type="Embed" ProgID="Visio.Drawing.11" ShapeID="_x0000_i1036" DrawAspect="Content" ObjectID="_1581746094" r:id="rId36"/>
              </w:object>
            </w:r>
          </w:p>
        </w:tc>
      </w:tr>
    </w:tbl>
    <w:p w:rsidR="00A14F59" w:rsidRPr="00E31980" w:rsidRDefault="00E31980" w:rsidP="00C65FF2">
      <w:pPr>
        <w:pStyle w:val="af"/>
        <w:ind w:left="360" w:firstLineChars="0" w:firstLine="0"/>
        <w:rPr>
          <w:rFonts w:ascii="微软雅黑" w:eastAsia="微软雅黑" w:hAnsi="微软雅黑"/>
        </w:rPr>
      </w:pPr>
      <w:r w:rsidRPr="00E31980">
        <w:rPr>
          <w:rFonts w:ascii="微软雅黑" w:eastAsia="微软雅黑" w:hAnsi="微软雅黑" w:hint="eastAsia"/>
        </w:rPr>
        <w:t>IAM账号管理页面如下图所示：</w:t>
      </w:r>
    </w:p>
    <w:p w:rsidR="00F51474" w:rsidRDefault="00F51474" w:rsidP="00F51474">
      <w:pPr>
        <w:pStyle w:val="3"/>
      </w:pPr>
      <w:r w:rsidRPr="00A14F59">
        <w:rPr>
          <w:rFonts w:hint="eastAsia"/>
        </w:rPr>
        <w:lastRenderedPageBreak/>
        <w:t>院系管理员功能</w:t>
      </w:r>
    </w:p>
    <w:p w:rsidR="00DA5A0F" w:rsidRPr="00A14F59" w:rsidRDefault="00DA5A0F" w:rsidP="00DA5A0F">
      <w:pPr>
        <w:pStyle w:val="4"/>
        <w:rPr>
          <w:rFonts w:ascii="微软雅黑" w:eastAsia="微软雅黑" w:hAnsi="微软雅黑"/>
        </w:rPr>
      </w:pPr>
      <w:r>
        <w:rPr>
          <w:rFonts w:ascii="微软雅黑" w:eastAsia="微软雅黑" w:hAnsi="微软雅黑" w:hint="eastAsia"/>
        </w:rPr>
        <w:t>资源概览</w:t>
      </w:r>
    </w:p>
    <w:p w:rsidR="00DA5A0F" w:rsidRDefault="00DA5A0F" w:rsidP="00DA5A0F">
      <w:r>
        <w:rPr>
          <w:rFonts w:hint="eastAsia"/>
        </w:rPr>
        <w:t>院系管理员进入资源概览菜单，界面以图表的方式显示院系的费用使用情况，已发布的课程数，已发布的模板、待办事件、模板排行、院系学生和班级统计。</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8"/>
        <w:gridCol w:w="8299"/>
      </w:tblGrid>
      <w:tr w:rsidR="00DA5A0F" w:rsidRPr="00A14F59" w:rsidTr="0061491B">
        <w:trPr>
          <w:jc w:val="center"/>
        </w:trPr>
        <w:tc>
          <w:tcPr>
            <w:tcW w:w="1837" w:type="dxa"/>
            <w:shd w:val="clear" w:color="auto" w:fill="99CCFF"/>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DA5A0F" w:rsidRPr="00A14F59" w:rsidRDefault="00DA5A0F" w:rsidP="0061491B">
            <w:pPr>
              <w:ind w:firstLine="420"/>
              <w:rPr>
                <w:rFonts w:ascii="微软雅黑" w:eastAsia="微软雅黑" w:hAnsi="微软雅黑"/>
                <w:sz w:val="21"/>
                <w:szCs w:val="21"/>
              </w:rPr>
            </w:pPr>
            <w:r>
              <w:rPr>
                <w:rFonts w:ascii="微软雅黑" w:eastAsia="微软雅黑" w:hAnsi="微软雅黑" w:hint="eastAsia"/>
                <w:sz w:val="21"/>
                <w:szCs w:val="21"/>
              </w:rPr>
              <w:t>资源概览</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DA5A0F" w:rsidRPr="00A14F59" w:rsidRDefault="00DA5A0F" w:rsidP="0061491B">
            <w:pPr>
              <w:ind w:firstLine="420"/>
              <w:rPr>
                <w:rFonts w:ascii="微软雅黑" w:eastAsia="微软雅黑" w:hAnsi="微软雅黑"/>
                <w:sz w:val="21"/>
                <w:szCs w:val="21"/>
              </w:rPr>
            </w:pPr>
            <w:r>
              <w:rPr>
                <w:rFonts w:ascii="微软雅黑" w:eastAsia="微软雅黑" w:hAnsi="微软雅黑" w:hint="eastAsia"/>
                <w:sz w:val="21"/>
                <w:szCs w:val="21"/>
              </w:rPr>
              <w:t>院系管理员</w:t>
            </w:r>
          </w:p>
        </w:tc>
      </w:tr>
      <w:tr w:rsidR="00DA5A0F" w:rsidRPr="00FA3934"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DA5A0F" w:rsidRPr="00FA3934" w:rsidRDefault="00DA5A0F" w:rsidP="0061491B">
            <w:pPr>
              <w:ind w:firstLine="420"/>
              <w:rPr>
                <w:rFonts w:ascii="微软雅黑" w:eastAsia="微软雅黑" w:hAnsi="微软雅黑"/>
                <w:szCs w:val="32"/>
              </w:rPr>
            </w:pPr>
            <w:r w:rsidRPr="00FA3934">
              <w:rPr>
                <w:rFonts w:ascii="微软雅黑" w:eastAsia="微软雅黑" w:hAnsi="微软雅黑" w:hint="eastAsia"/>
                <w:sz w:val="21"/>
                <w:szCs w:val="21"/>
              </w:rPr>
              <w:t>实验模板表(tb_template)</w:t>
            </w:r>
            <w:r>
              <w:rPr>
                <w:rFonts w:ascii="微软雅黑" w:eastAsia="微软雅黑" w:hAnsi="微软雅黑" w:hint="eastAsia"/>
                <w:sz w:val="21"/>
                <w:szCs w:val="21"/>
              </w:rPr>
              <w:t>、课程表（tb_course）、学生信息表（tb_student）</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DA5A0F" w:rsidRPr="00A14F59" w:rsidRDefault="00DA5A0F" w:rsidP="0061491B">
            <w:pPr>
              <w:rPr>
                <w:rFonts w:ascii="微软雅黑" w:eastAsia="微软雅黑" w:hAnsi="微软雅黑"/>
                <w:sz w:val="21"/>
                <w:szCs w:val="21"/>
              </w:rPr>
            </w:pPr>
            <w:r>
              <w:rPr>
                <w:rFonts w:ascii="微软雅黑" w:eastAsia="微软雅黑" w:hAnsi="微软雅黑" w:hint="eastAsia"/>
                <w:sz w:val="21"/>
                <w:szCs w:val="21"/>
              </w:rPr>
              <w:t>用户登录系统或点击资源概览菜单，系统显示教师使用的</w:t>
            </w:r>
            <w:proofErr w:type="gramStart"/>
            <w:r>
              <w:rPr>
                <w:rFonts w:ascii="微软雅黑" w:eastAsia="微软雅黑" w:hAnsi="微软雅黑" w:hint="eastAsia"/>
                <w:sz w:val="21"/>
                <w:szCs w:val="21"/>
              </w:rPr>
              <w:t>云服务</w:t>
            </w:r>
            <w:proofErr w:type="gramEnd"/>
            <w:r>
              <w:rPr>
                <w:rFonts w:ascii="微软雅黑" w:eastAsia="微软雅黑" w:hAnsi="微软雅黑" w:hint="eastAsia"/>
                <w:sz w:val="21"/>
                <w:szCs w:val="21"/>
              </w:rPr>
              <w:t>统计信息、模板统计信息、课程统计信息、学生数、模板排行等。</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DA5A0F" w:rsidRPr="00A14F59" w:rsidRDefault="001F5B68" w:rsidP="0061491B">
            <w:pPr>
              <w:rPr>
                <w:rFonts w:ascii="微软雅黑" w:eastAsia="微软雅黑" w:hAnsi="微软雅黑"/>
                <w:sz w:val="21"/>
                <w:szCs w:val="21"/>
              </w:rPr>
            </w:pPr>
            <w:r>
              <w:rPr>
                <w:noProof/>
              </w:rPr>
              <w:object w:dxaOrig="8082" w:dyaOrig="6301">
                <v:shape id="_x0000_i1037" type="#_x0000_t75" alt="" style="width:404.05pt;height:314.85pt;mso-width-percent:0;mso-height-percent:0;mso-width-percent:0;mso-height-percent:0" o:ole="">
                  <v:imagedata r:id="rId37" o:title=""/>
                </v:shape>
                <o:OLEObject Type="Embed" ProgID="Visio.Drawing.11" ShapeID="_x0000_i1037" DrawAspect="Content" ObjectID="_1581746095" r:id="rId38"/>
              </w:object>
            </w:r>
          </w:p>
        </w:tc>
      </w:tr>
    </w:tbl>
    <w:p w:rsidR="00DA5A0F" w:rsidRPr="00DA5A0F" w:rsidRDefault="00DA5A0F" w:rsidP="00DA5A0F"/>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lastRenderedPageBreak/>
        <w:t>用户管理</w:t>
      </w:r>
    </w:p>
    <w:p w:rsidR="00F51474" w:rsidRPr="00A14F59" w:rsidRDefault="00F51474" w:rsidP="00F51474">
      <w:pPr>
        <w:pStyle w:val="5"/>
        <w:rPr>
          <w:rFonts w:ascii="微软雅黑" w:eastAsia="微软雅黑" w:hAnsi="微软雅黑"/>
        </w:rPr>
      </w:pPr>
      <w:r w:rsidRPr="00A14F59">
        <w:rPr>
          <w:rFonts w:ascii="微软雅黑" w:eastAsia="微软雅黑" w:hAnsi="微软雅黑" w:hint="eastAsia"/>
        </w:rPr>
        <w:t>教师用户管理</w:t>
      </w:r>
    </w:p>
    <w:p w:rsidR="002D2526" w:rsidRPr="00CF7C08" w:rsidRDefault="00077519" w:rsidP="00CF7C08">
      <w:pPr>
        <w:pStyle w:val="af"/>
        <w:numPr>
          <w:ilvl w:val="0"/>
          <w:numId w:val="26"/>
        </w:numPr>
        <w:ind w:firstLineChars="0"/>
        <w:rPr>
          <w:rFonts w:ascii="微软雅黑" w:eastAsia="微软雅黑" w:hAnsi="微软雅黑"/>
        </w:rPr>
      </w:pPr>
      <w:r w:rsidRPr="00CF7C08">
        <w:rPr>
          <w:rFonts w:ascii="微软雅黑" w:eastAsia="微软雅黑" w:hAnsi="微软雅黑" w:hint="eastAsia"/>
        </w:rPr>
        <w:t>院系管理员通过【教师用户管理】进入教师用户管理页面，页面展示教师信息包含用户ID、用户名、用户真实姓名、用户角色名称、</w:t>
      </w:r>
      <w:r w:rsidR="00CF7C08" w:rsidRPr="00CF7C08">
        <w:rPr>
          <w:rFonts w:ascii="微软雅黑" w:eastAsia="微软雅黑" w:hAnsi="微软雅黑" w:hint="eastAsia"/>
        </w:rPr>
        <w:t>IAM用户、</w:t>
      </w:r>
      <w:r w:rsidRPr="00CF7C08">
        <w:rPr>
          <w:rFonts w:ascii="微软雅黑" w:eastAsia="微软雅黑" w:hAnsi="微软雅黑" w:hint="eastAsia"/>
        </w:rPr>
        <w:t>所属院系、手机号码</w:t>
      </w:r>
      <w:r w:rsidR="00CF7C08" w:rsidRPr="00CF7C08">
        <w:rPr>
          <w:rFonts w:ascii="微软雅黑" w:eastAsia="微软雅黑" w:hAnsi="微软雅黑" w:hint="eastAsia"/>
        </w:rPr>
        <w:t>等。</w:t>
      </w:r>
    </w:p>
    <w:p w:rsidR="00CF7C08" w:rsidRDefault="00CF7C08" w:rsidP="00CF7C08">
      <w:pPr>
        <w:pStyle w:val="af"/>
        <w:numPr>
          <w:ilvl w:val="0"/>
          <w:numId w:val="26"/>
        </w:numPr>
        <w:ind w:firstLineChars="0"/>
        <w:rPr>
          <w:rFonts w:ascii="微软雅黑" w:eastAsia="微软雅黑" w:hAnsi="微软雅黑"/>
        </w:rPr>
      </w:pPr>
      <w:r>
        <w:rPr>
          <w:rFonts w:ascii="微软雅黑" w:eastAsia="微软雅黑" w:hAnsi="微软雅黑" w:hint="eastAsia"/>
        </w:rPr>
        <w:t>通过记录上详情按钮可以查阅教师详细信息。</w:t>
      </w:r>
    </w:p>
    <w:p w:rsidR="00CF7C08" w:rsidRDefault="00CF7C08" w:rsidP="00CF7C08">
      <w:pPr>
        <w:pStyle w:val="af"/>
        <w:numPr>
          <w:ilvl w:val="0"/>
          <w:numId w:val="26"/>
        </w:numPr>
        <w:ind w:firstLineChars="0"/>
        <w:rPr>
          <w:rFonts w:ascii="微软雅黑" w:eastAsia="微软雅黑" w:hAnsi="微软雅黑"/>
        </w:rPr>
      </w:pPr>
      <w:r>
        <w:rPr>
          <w:rFonts w:ascii="微软雅黑" w:eastAsia="微软雅黑" w:hAnsi="微软雅黑" w:hint="eastAsia"/>
        </w:rPr>
        <w:t>通过记录上编辑按钮可以编辑教师信息。</w:t>
      </w:r>
    </w:p>
    <w:p w:rsidR="00CF7C08" w:rsidRDefault="00CF7C08" w:rsidP="00CF7C08">
      <w:pPr>
        <w:pStyle w:val="af"/>
        <w:numPr>
          <w:ilvl w:val="0"/>
          <w:numId w:val="26"/>
        </w:numPr>
        <w:ind w:firstLineChars="0"/>
        <w:rPr>
          <w:rFonts w:ascii="微软雅黑" w:eastAsia="微软雅黑" w:hAnsi="微软雅黑"/>
        </w:rPr>
      </w:pPr>
      <w:r>
        <w:rPr>
          <w:rFonts w:ascii="微软雅黑" w:eastAsia="微软雅黑" w:hAnsi="微软雅黑" w:hint="eastAsia"/>
        </w:rPr>
        <w:t>通过记录上的删除按钮可以删除教师信息。</w:t>
      </w:r>
    </w:p>
    <w:p w:rsidR="00CF7C08" w:rsidRDefault="00E21103" w:rsidP="00CF7C08">
      <w:pPr>
        <w:pStyle w:val="af"/>
        <w:numPr>
          <w:ilvl w:val="0"/>
          <w:numId w:val="26"/>
        </w:numPr>
        <w:ind w:firstLineChars="0"/>
        <w:rPr>
          <w:rFonts w:ascii="微软雅黑" w:eastAsia="微软雅黑" w:hAnsi="微软雅黑"/>
        </w:rPr>
      </w:pPr>
      <w:r>
        <w:rPr>
          <w:rFonts w:ascii="微软雅黑" w:eastAsia="微软雅黑" w:hAnsi="微软雅黑" w:hint="eastAsia"/>
        </w:rPr>
        <w:t>使用POI通过</w:t>
      </w:r>
      <w:r w:rsidR="00CF7C08">
        <w:rPr>
          <w:rFonts w:ascii="微软雅黑" w:eastAsia="微软雅黑" w:hAnsi="微软雅黑" w:hint="eastAsia"/>
        </w:rPr>
        <w:t>excel 批量导入创建功能。</w:t>
      </w:r>
      <w:r w:rsidR="00E53E4D">
        <w:rPr>
          <w:rFonts w:ascii="微软雅黑" w:eastAsia="微软雅黑" w:hAnsi="微软雅黑" w:hint="eastAsia"/>
        </w:rPr>
        <w:t>（需要</w:t>
      </w:r>
      <w:proofErr w:type="gramStart"/>
      <w:r w:rsidR="00E53E4D">
        <w:rPr>
          <w:rFonts w:ascii="微软雅黑" w:eastAsia="微软雅黑" w:hAnsi="微软雅黑" w:hint="eastAsia"/>
        </w:rPr>
        <w:t>手动为</w:t>
      </w:r>
      <w:proofErr w:type="gramEnd"/>
      <w:r w:rsidR="00E53E4D">
        <w:rPr>
          <w:rFonts w:ascii="微软雅黑" w:eastAsia="微软雅黑" w:hAnsi="微软雅黑" w:hint="eastAsia"/>
        </w:rPr>
        <w:t>老师</w:t>
      </w:r>
      <w:r w:rsidR="000D1BA4">
        <w:rPr>
          <w:rFonts w:ascii="微软雅黑" w:eastAsia="微软雅黑" w:hAnsi="微软雅黑" w:hint="eastAsia"/>
        </w:rPr>
        <w:t>关联IAM账号</w:t>
      </w:r>
      <w:r w:rsidR="00E53E4D">
        <w:rPr>
          <w:rFonts w:ascii="微软雅黑" w:eastAsia="微软雅黑" w:hAnsi="微软雅黑" w:hint="eastAsia"/>
        </w:rPr>
        <w:t>）</w:t>
      </w:r>
    </w:p>
    <w:p w:rsidR="00CF7C08" w:rsidRDefault="00CF7C08" w:rsidP="00CF7C08">
      <w:pPr>
        <w:pStyle w:val="af"/>
        <w:ind w:left="720" w:firstLineChars="0" w:firstLine="0"/>
        <w:rPr>
          <w:rFonts w:ascii="微软雅黑" w:eastAsia="微软雅黑" w:hAnsi="微软雅黑"/>
        </w:rPr>
      </w:pPr>
      <w:r>
        <w:rPr>
          <w:rFonts w:ascii="微软雅黑" w:eastAsia="微软雅黑" w:hAnsi="微软雅黑" w:hint="eastAsia"/>
        </w:rPr>
        <w:t>注意：删除、修改、添加会涉及tb_user表与tb_teacher表，所以需要使用数据库事务。</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CF7C08" w:rsidRPr="00A14F59" w:rsidTr="0061491B">
        <w:trPr>
          <w:jc w:val="center"/>
        </w:trPr>
        <w:tc>
          <w:tcPr>
            <w:tcW w:w="1837" w:type="dxa"/>
            <w:shd w:val="clear" w:color="auto" w:fill="99CCFF"/>
          </w:tcPr>
          <w:p w:rsidR="00CF7C08" w:rsidRPr="00A14F59" w:rsidRDefault="00CF7C08"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CF7C08" w:rsidRPr="00A14F59" w:rsidRDefault="00CF7C08"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CF7C08" w:rsidRPr="00A14F59" w:rsidTr="0061491B">
        <w:trPr>
          <w:jc w:val="center"/>
        </w:trPr>
        <w:tc>
          <w:tcPr>
            <w:tcW w:w="1837" w:type="dxa"/>
          </w:tcPr>
          <w:p w:rsidR="00CF7C08" w:rsidRPr="00A14F59" w:rsidRDefault="00CF7C08"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CF7C08" w:rsidRPr="00A14F59" w:rsidRDefault="00CF7C08" w:rsidP="0061491B">
            <w:pPr>
              <w:rPr>
                <w:rFonts w:ascii="微软雅黑" w:eastAsia="微软雅黑" w:hAnsi="微软雅黑"/>
                <w:sz w:val="21"/>
                <w:szCs w:val="21"/>
              </w:rPr>
            </w:pPr>
            <w:r>
              <w:rPr>
                <w:rFonts w:ascii="微软雅黑" w:eastAsia="微软雅黑" w:hAnsi="微软雅黑" w:hint="eastAsia"/>
                <w:sz w:val="21"/>
                <w:szCs w:val="21"/>
              </w:rPr>
              <w:t>院系管理员</w:t>
            </w:r>
          </w:p>
        </w:tc>
      </w:tr>
      <w:tr w:rsidR="00CF7C08" w:rsidRPr="00A14F59" w:rsidTr="0061491B">
        <w:trPr>
          <w:jc w:val="center"/>
        </w:trPr>
        <w:tc>
          <w:tcPr>
            <w:tcW w:w="1837" w:type="dxa"/>
          </w:tcPr>
          <w:p w:rsidR="00CF7C08" w:rsidRPr="00CF7C08" w:rsidRDefault="00CF7C08" w:rsidP="00CF7C08">
            <w:pPr>
              <w:pStyle w:val="3"/>
              <w:numPr>
                <w:ilvl w:val="0"/>
                <w:numId w:val="0"/>
              </w:numPr>
              <w:ind w:left="720" w:hanging="720"/>
              <w:rPr>
                <w:b w:val="0"/>
                <w:bCs w:val="0"/>
                <w:sz w:val="21"/>
                <w:szCs w:val="21"/>
              </w:rPr>
            </w:pPr>
            <w:r w:rsidRPr="00CF7C08">
              <w:rPr>
                <w:rFonts w:hint="eastAsia"/>
                <w:b w:val="0"/>
                <w:bCs w:val="0"/>
                <w:sz w:val="21"/>
                <w:szCs w:val="21"/>
              </w:rPr>
              <w:t>相关数据表</w:t>
            </w:r>
          </w:p>
        </w:tc>
        <w:tc>
          <w:tcPr>
            <w:tcW w:w="7590" w:type="dxa"/>
          </w:tcPr>
          <w:p w:rsidR="00CF7C08" w:rsidRPr="00CF7C08" w:rsidRDefault="00CF7C08" w:rsidP="00CF7C08">
            <w:pPr>
              <w:pStyle w:val="3"/>
              <w:numPr>
                <w:ilvl w:val="0"/>
                <w:numId w:val="0"/>
              </w:numPr>
              <w:ind w:left="720" w:hanging="720"/>
              <w:rPr>
                <w:b w:val="0"/>
                <w:bCs w:val="0"/>
                <w:sz w:val="21"/>
                <w:szCs w:val="21"/>
              </w:rPr>
            </w:pPr>
            <w:r w:rsidRPr="00CF7C08">
              <w:rPr>
                <w:rFonts w:hint="eastAsia"/>
                <w:b w:val="0"/>
                <w:bCs w:val="0"/>
                <w:sz w:val="21"/>
                <w:szCs w:val="21"/>
              </w:rPr>
              <w:t>平台用户表（tb_user）</w:t>
            </w:r>
          </w:p>
          <w:p w:rsidR="00CF7C08" w:rsidRDefault="00CF7C08" w:rsidP="00CF7C08">
            <w:pPr>
              <w:pStyle w:val="3"/>
              <w:numPr>
                <w:ilvl w:val="0"/>
                <w:numId w:val="0"/>
              </w:numPr>
              <w:ind w:left="720" w:hanging="720"/>
              <w:rPr>
                <w:b w:val="0"/>
                <w:bCs w:val="0"/>
                <w:sz w:val="21"/>
                <w:szCs w:val="21"/>
              </w:rPr>
            </w:pPr>
            <w:r w:rsidRPr="00A14F59">
              <w:rPr>
                <w:rFonts w:hint="eastAsia"/>
                <w:b w:val="0"/>
                <w:bCs w:val="0"/>
                <w:sz w:val="21"/>
                <w:szCs w:val="21"/>
              </w:rPr>
              <w:t>IAM 账号表(tb_aws_iam)</w:t>
            </w:r>
          </w:p>
          <w:p w:rsidR="00CF7C08" w:rsidRDefault="00CF7C08" w:rsidP="000D1BA4">
            <w:pPr>
              <w:pStyle w:val="3"/>
              <w:numPr>
                <w:ilvl w:val="0"/>
                <w:numId w:val="0"/>
              </w:numPr>
              <w:ind w:left="720" w:hanging="720"/>
              <w:rPr>
                <w:b w:val="0"/>
                <w:bCs w:val="0"/>
                <w:sz w:val="21"/>
                <w:szCs w:val="21"/>
              </w:rPr>
            </w:pPr>
            <w:r w:rsidRPr="00CF7C08">
              <w:rPr>
                <w:rFonts w:hint="eastAsia"/>
                <w:b w:val="0"/>
                <w:bCs w:val="0"/>
                <w:sz w:val="21"/>
                <w:szCs w:val="21"/>
              </w:rPr>
              <w:t>教师/助教信息表（</w:t>
            </w:r>
            <w:r w:rsidRPr="00CF7C08">
              <w:rPr>
                <w:b w:val="0"/>
                <w:bCs w:val="0"/>
                <w:sz w:val="21"/>
                <w:szCs w:val="21"/>
              </w:rPr>
              <w:t>tb_</w:t>
            </w:r>
            <w:r w:rsidRPr="00CF7C08">
              <w:rPr>
                <w:rFonts w:hint="eastAsia"/>
                <w:b w:val="0"/>
                <w:bCs w:val="0"/>
                <w:sz w:val="21"/>
                <w:szCs w:val="21"/>
              </w:rPr>
              <w:t>teacher）</w:t>
            </w:r>
          </w:p>
          <w:p w:rsidR="00A675D1" w:rsidRPr="00A675D1" w:rsidRDefault="00A675D1" w:rsidP="00A675D1">
            <w:pPr>
              <w:pStyle w:val="3"/>
              <w:numPr>
                <w:ilvl w:val="0"/>
                <w:numId w:val="0"/>
              </w:numPr>
              <w:ind w:left="720" w:hanging="720"/>
              <w:rPr>
                <w:b w:val="0"/>
                <w:bCs w:val="0"/>
                <w:sz w:val="21"/>
                <w:szCs w:val="21"/>
              </w:rPr>
            </w:pPr>
            <w:r w:rsidRPr="00A675D1">
              <w:rPr>
                <w:rFonts w:hint="eastAsia"/>
                <w:b w:val="0"/>
                <w:bCs w:val="0"/>
                <w:sz w:val="21"/>
                <w:szCs w:val="21"/>
              </w:rPr>
              <w:t>角色信息表(tb_role)</w:t>
            </w:r>
          </w:p>
          <w:p w:rsidR="00A675D1" w:rsidRPr="00A675D1" w:rsidRDefault="00A675D1" w:rsidP="00A675D1"/>
        </w:tc>
      </w:tr>
      <w:tr w:rsidR="00CF7C08" w:rsidRPr="00A14F59" w:rsidTr="0061491B">
        <w:trPr>
          <w:trHeight w:val="1168"/>
          <w:jc w:val="center"/>
        </w:trPr>
        <w:tc>
          <w:tcPr>
            <w:tcW w:w="1837" w:type="dxa"/>
          </w:tcPr>
          <w:p w:rsidR="00CF7C08" w:rsidRPr="00A14F59" w:rsidRDefault="00CF7C08"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CF7C08" w:rsidRPr="00A14F59" w:rsidRDefault="00A675D1" w:rsidP="00A675D1">
            <w:pPr>
              <w:rPr>
                <w:rFonts w:ascii="微软雅黑" w:eastAsia="微软雅黑" w:hAnsi="微软雅黑"/>
                <w:sz w:val="21"/>
                <w:szCs w:val="21"/>
              </w:rPr>
            </w:pPr>
            <w:r>
              <w:rPr>
                <w:rFonts w:ascii="微软雅黑" w:eastAsia="微软雅黑" w:hAnsi="微软雅黑" w:hint="eastAsia"/>
                <w:sz w:val="21"/>
                <w:szCs w:val="21"/>
              </w:rPr>
              <w:t>院系管理员创建教师用户、修改教师用户、编辑教师用户、删除教师用户</w:t>
            </w:r>
          </w:p>
        </w:tc>
      </w:tr>
      <w:tr w:rsidR="00CF7C08" w:rsidRPr="00A14F59" w:rsidTr="0061491B">
        <w:trPr>
          <w:jc w:val="center"/>
        </w:trPr>
        <w:tc>
          <w:tcPr>
            <w:tcW w:w="1837" w:type="dxa"/>
          </w:tcPr>
          <w:p w:rsidR="00CF7C08" w:rsidRPr="00A14F59" w:rsidRDefault="00CF7C08"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CF7C08" w:rsidRPr="00A14F59" w:rsidRDefault="00CF7C08" w:rsidP="0061491B">
            <w:pPr>
              <w:rPr>
                <w:rFonts w:ascii="微软雅黑" w:eastAsia="微软雅黑" w:hAnsi="微软雅黑"/>
                <w:sz w:val="21"/>
                <w:szCs w:val="21"/>
              </w:rPr>
            </w:pPr>
          </w:p>
        </w:tc>
      </w:tr>
    </w:tbl>
    <w:p w:rsidR="00CF7C08" w:rsidRPr="00E21103" w:rsidRDefault="00CF7C08" w:rsidP="00E21103">
      <w:pPr>
        <w:rPr>
          <w:rFonts w:ascii="微软雅黑" w:eastAsia="微软雅黑" w:hAnsi="微软雅黑"/>
        </w:rPr>
      </w:pPr>
    </w:p>
    <w:p w:rsidR="00F51474" w:rsidRPr="00A14F59" w:rsidRDefault="00F51474" w:rsidP="00F51474">
      <w:pPr>
        <w:pStyle w:val="5"/>
        <w:rPr>
          <w:rFonts w:ascii="微软雅黑" w:eastAsia="微软雅黑" w:hAnsi="微软雅黑"/>
        </w:rPr>
      </w:pPr>
      <w:r w:rsidRPr="00A14F59">
        <w:rPr>
          <w:rFonts w:ascii="微软雅黑" w:eastAsia="微软雅黑" w:hAnsi="微软雅黑" w:hint="eastAsia"/>
        </w:rPr>
        <w:lastRenderedPageBreak/>
        <w:t>学生用户管理</w:t>
      </w:r>
    </w:p>
    <w:p w:rsidR="00EC62EC" w:rsidRPr="00EC62EC" w:rsidRDefault="00EC62EC" w:rsidP="00EC62EC">
      <w:pPr>
        <w:pStyle w:val="af"/>
        <w:numPr>
          <w:ilvl w:val="0"/>
          <w:numId w:val="29"/>
        </w:numPr>
        <w:ind w:firstLineChars="0"/>
        <w:rPr>
          <w:rFonts w:ascii="微软雅黑" w:eastAsia="微软雅黑" w:hAnsi="微软雅黑"/>
        </w:rPr>
      </w:pPr>
      <w:r w:rsidRPr="00EC62EC">
        <w:rPr>
          <w:rFonts w:ascii="微软雅黑" w:eastAsia="微软雅黑" w:hAnsi="微软雅黑" w:hint="eastAsia"/>
        </w:rPr>
        <w:t>院系管理员通过【</w:t>
      </w:r>
      <w:r w:rsidR="004850E0">
        <w:rPr>
          <w:rFonts w:ascii="微软雅黑" w:eastAsia="微软雅黑" w:hAnsi="微软雅黑" w:hint="eastAsia"/>
        </w:rPr>
        <w:t>学生用户管理</w:t>
      </w:r>
      <w:r w:rsidRPr="00EC62EC">
        <w:rPr>
          <w:rFonts w:ascii="微软雅黑" w:eastAsia="微软雅黑" w:hAnsi="微软雅黑" w:hint="eastAsia"/>
        </w:rPr>
        <w:t>】进入</w:t>
      </w:r>
      <w:r w:rsidR="004850E0">
        <w:rPr>
          <w:rFonts w:ascii="微软雅黑" w:eastAsia="微软雅黑" w:hAnsi="微软雅黑" w:hint="eastAsia"/>
        </w:rPr>
        <w:t>学生用户</w:t>
      </w:r>
      <w:r w:rsidRPr="00EC62EC">
        <w:rPr>
          <w:rFonts w:ascii="微软雅黑" w:eastAsia="微软雅黑" w:hAnsi="微软雅黑" w:hint="eastAsia"/>
        </w:rPr>
        <w:t>管理页面，页面展示</w:t>
      </w:r>
      <w:r w:rsidR="004850E0">
        <w:rPr>
          <w:rFonts w:ascii="微软雅黑" w:eastAsia="微软雅黑" w:hAnsi="微软雅黑" w:hint="eastAsia"/>
        </w:rPr>
        <w:t>学生信息</w:t>
      </w:r>
      <w:r w:rsidRPr="00EC62EC">
        <w:rPr>
          <w:rFonts w:ascii="微软雅黑" w:eastAsia="微软雅黑" w:hAnsi="微软雅黑" w:hint="eastAsia"/>
        </w:rPr>
        <w:t>包含用户ID、用户名、用户真实姓名、用户角色名称、IAM用户、所属院系、</w:t>
      </w:r>
      <w:r w:rsidR="004850E0">
        <w:rPr>
          <w:rFonts w:ascii="微软雅黑" w:eastAsia="微软雅黑" w:hAnsi="微软雅黑" w:hint="eastAsia"/>
        </w:rPr>
        <w:t>专业、班级、</w:t>
      </w:r>
      <w:r w:rsidRPr="00EC62EC">
        <w:rPr>
          <w:rFonts w:ascii="微软雅黑" w:eastAsia="微软雅黑" w:hAnsi="微软雅黑" w:hint="eastAsia"/>
        </w:rPr>
        <w:t>手机号码等。</w:t>
      </w:r>
    </w:p>
    <w:p w:rsidR="00EC62EC" w:rsidRPr="00EC62EC" w:rsidRDefault="004850E0" w:rsidP="00EC62EC">
      <w:pPr>
        <w:pStyle w:val="af"/>
        <w:numPr>
          <w:ilvl w:val="0"/>
          <w:numId w:val="29"/>
        </w:numPr>
        <w:ind w:firstLineChars="0"/>
        <w:rPr>
          <w:rFonts w:ascii="微软雅黑" w:eastAsia="微软雅黑" w:hAnsi="微软雅黑"/>
        </w:rPr>
      </w:pPr>
      <w:r>
        <w:rPr>
          <w:rFonts w:ascii="微软雅黑" w:eastAsia="微软雅黑" w:hAnsi="微软雅黑" w:hint="eastAsia"/>
        </w:rPr>
        <w:t>通过记录上详情按钮可以查阅学生</w:t>
      </w:r>
      <w:r w:rsidR="00EC62EC" w:rsidRPr="00EC62EC">
        <w:rPr>
          <w:rFonts w:ascii="微软雅黑" w:eastAsia="微软雅黑" w:hAnsi="微软雅黑" w:hint="eastAsia"/>
        </w:rPr>
        <w:t>详细信息。</w:t>
      </w:r>
    </w:p>
    <w:p w:rsidR="00EC62EC" w:rsidRDefault="004850E0" w:rsidP="00EC62EC">
      <w:pPr>
        <w:pStyle w:val="af"/>
        <w:numPr>
          <w:ilvl w:val="0"/>
          <w:numId w:val="29"/>
        </w:numPr>
        <w:ind w:firstLineChars="0"/>
        <w:rPr>
          <w:rFonts w:ascii="微软雅黑" w:eastAsia="微软雅黑" w:hAnsi="微软雅黑"/>
        </w:rPr>
      </w:pPr>
      <w:r>
        <w:rPr>
          <w:rFonts w:ascii="微软雅黑" w:eastAsia="微软雅黑" w:hAnsi="微软雅黑" w:hint="eastAsia"/>
        </w:rPr>
        <w:t>通过记录上编辑按钮可以编辑学生</w:t>
      </w:r>
      <w:r w:rsidR="00EC62EC">
        <w:rPr>
          <w:rFonts w:ascii="微软雅黑" w:eastAsia="微软雅黑" w:hAnsi="微软雅黑" w:hint="eastAsia"/>
        </w:rPr>
        <w:t>信息。</w:t>
      </w:r>
    </w:p>
    <w:p w:rsidR="00EC62EC" w:rsidRDefault="00EC62EC" w:rsidP="00EC62EC">
      <w:pPr>
        <w:pStyle w:val="af"/>
        <w:numPr>
          <w:ilvl w:val="0"/>
          <w:numId w:val="29"/>
        </w:numPr>
        <w:ind w:firstLineChars="0"/>
        <w:rPr>
          <w:rFonts w:ascii="微软雅黑" w:eastAsia="微软雅黑" w:hAnsi="微软雅黑"/>
        </w:rPr>
      </w:pPr>
      <w:r>
        <w:rPr>
          <w:rFonts w:ascii="微软雅黑" w:eastAsia="微软雅黑" w:hAnsi="微软雅黑" w:hint="eastAsia"/>
        </w:rPr>
        <w:t>通过记录上的删除按钮可以删除教师信息。</w:t>
      </w:r>
    </w:p>
    <w:p w:rsidR="004850E0" w:rsidRDefault="00EC62EC" w:rsidP="00EC62EC">
      <w:pPr>
        <w:pStyle w:val="af"/>
        <w:numPr>
          <w:ilvl w:val="0"/>
          <w:numId w:val="29"/>
        </w:numPr>
        <w:ind w:firstLineChars="0"/>
        <w:rPr>
          <w:rFonts w:ascii="微软雅黑" w:eastAsia="微软雅黑" w:hAnsi="微软雅黑"/>
        </w:rPr>
      </w:pPr>
      <w:r w:rsidRPr="004850E0">
        <w:rPr>
          <w:rFonts w:ascii="微软雅黑" w:eastAsia="微软雅黑" w:hAnsi="微软雅黑" w:hint="eastAsia"/>
        </w:rPr>
        <w:t>使用POI通过excel 批量导入创建功能。</w:t>
      </w:r>
    </w:p>
    <w:p w:rsidR="00EC62EC" w:rsidRDefault="00EC62EC" w:rsidP="00EC62EC">
      <w:pPr>
        <w:pStyle w:val="af"/>
        <w:numPr>
          <w:ilvl w:val="0"/>
          <w:numId w:val="29"/>
        </w:numPr>
        <w:ind w:firstLineChars="0"/>
        <w:rPr>
          <w:rFonts w:ascii="微软雅黑" w:eastAsia="微软雅黑" w:hAnsi="微软雅黑"/>
        </w:rPr>
      </w:pPr>
      <w:r w:rsidRPr="004850E0">
        <w:rPr>
          <w:rFonts w:ascii="微软雅黑" w:eastAsia="微软雅黑" w:hAnsi="微软雅黑" w:hint="eastAsia"/>
        </w:rPr>
        <w:t>注意：删除、修改、添加会涉及tb_user表与tb_</w:t>
      </w:r>
      <w:r w:rsidR="004850E0">
        <w:rPr>
          <w:rFonts w:ascii="微软雅黑" w:eastAsia="微软雅黑" w:hAnsi="微软雅黑" w:hint="eastAsia"/>
        </w:rPr>
        <w:t>student</w:t>
      </w:r>
      <w:r w:rsidRPr="004850E0">
        <w:rPr>
          <w:rFonts w:ascii="微软雅黑" w:eastAsia="微软雅黑" w:hAnsi="微软雅黑" w:hint="eastAsia"/>
        </w:rPr>
        <w:t>表，所以需要使用数据库事务。</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4850E0" w:rsidRPr="00A14F59" w:rsidTr="0061491B">
        <w:trPr>
          <w:jc w:val="center"/>
        </w:trPr>
        <w:tc>
          <w:tcPr>
            <w:tcW w:w="1837" w:type="dxa"/>
            <w:shd w:val="clear" w:color="auto" w:fill="99CCFF"/>
          </w:tcPr>
          <w:p w:rsidR="004850E0" w:rsidRPr="00A14F59" w:rsidRDefault="004850E0"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4850E0" w:rsidRPr="00A14F59" w:rsidRDefault="004850E0"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4850E0" w:rsidRPr="00A14F59" w:rsidTr="0061491B">
        <w:trPr>
          <w:jc w:val="center"/>
        </w:trPr>
        <w:tc>
          <w:tcPr>
            <w:tcW w:w="1837" w:type="dxa"/>
          </w:tcPr>
          <w:p w:rsidR="004850E0" w:rsidRPr="00A14F59" w:rsidRDefault="004850E0"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4850E0" w:rsidRPr="00A14F59" w:rsidRDefault="004850E0" w:rsidP="0061491B">
            <w:pPr>
              <w:rPr>
                <w:rFonts w:ascii="微软雅黑" w:eastAsia="微软雅黑" w:hAnsi="微软雅黑"/>
                <w:sz w:val="21"/>
                <w:szCs w:val="21"/>
              </w:rPr>
            </w:pPr>
            <w:r>
              <w:rPr>
                <w:rFonts w:ascii="微软雅黑" w:eastAsia="微软雅黑" w:hAnsi="微软雅黑" w:hint="eastAsia"/>
                <w:sz w:val="21"/>
                <w:szCs w:val="21"/>
              </w:rPr>
              <w:t>院系管理员</w:t>
            </w:r>
          </w:p>
        </w:tc>
      </w:tr>
      <w:tr w:rsidR="004850E0" w:rsidRPr="00A14F59" w:rsidTr="0061491B">
        <w:trPr>
          <w:jc w:val="center"/>
        </w:trPr>
        <w:tc>
          <w:tcPr>
            <w:tcW w:w="1837" w:type="dxa"/>
          </w:tcPr>
          <w:p w:rsidR="004850E0" w:rsidRPr="00CF7C08" w:rsidRDefault="004850E0" w:rsidP="0061491B">
            <w:pPr>
              <w:pStyle w:val="3"/>
              <w:numPr>
                <w:ilvl w:val="0"/>
                <w:numId w:val="0"/>
              </w:numPr>
              <w:ind w:left="720" w:hanging="720"/>
              <w:rPr>
                <w:b w:val="0"/>
                <w:bCs w:val="0"/>
                <w:sz w:val="21"/>
                <w:szCs w:val="21"/>
              </w:rPr>
            </w:pPr>
            <w:r w:rsidRPr="00CF7C08">
              <w:rPr>
                <w:rFonts w:hint="eastAsia"/>
                <w:b w:val="0"/>
                <w:bCs w:val="0"/>
                <w:sz w:val="21"/>
                <w:szCs w:val="21"/>
              </w:rPr>
              <w:t>相关数据表</w:t>
            </w:r>
          </w:p>
        </w:tc>
        <w:tc>
          <w:tcPr>
            <w:tcW w:w="7590" w:type="dxa"/>
          </w:tcPr>
          <w:p w:rsidR="004850E0" w:rsidRPr="00CF7C08" w:rsidRDefault="004850E0" w:rsidP="0061491B">
            <w:pPr>
              <w:pStyle w:val="3"/>
              <w:numPr>
                <w:ilvl w:val="0"/>
                <w:numId w:val="0"/>
              </w:numPr>
              <w:ind w:left="720" w:hanging="720"/>
              <w:rPr>
                <w:b w:val="0"/>
                <w:bCs w:val="0"/>
                <w:sz w:val="21"/>
                <w:szCs w:val="21"/>
              </w:rPr>
            </w:pPr>
            <w:r w:rsidRPr="00CF7C08">
              <w:rPr>
                <w:rFonts w:hint="eastAsia"/>
                <w:b w:val="0"/>
                <w:bCs w:val="0"/>
                <w:sz w:val="21"/>
                <w:szCs w:val="21"/>
              </w:rPr>
              <w:t>平台用户表（tb_user）</w:t>
            </w:r>
          </w:p>
          <w:p w:rsidR="004850E0" w:rsidRDefault="00451E5B" w:rsidP="0061491B">
            <w:pPr>
              <w:pStyle w:val="3"/>
              <w:numPr>
                <w:ilvl w:val="0"/>
                <w:numId w:val="0"/>
              </w:numPr>
              <w:ind w:left="720" w:hanging="720"/>
              <w:rPr>
                <w:b w:val="0"/>
                <w:bCs w:val="0"/>
                <w:sz w:val="21"/>
                <w:szCs w:val="21"/>
              </w:rPr>
            </w:pPr>
            <w:r>
              <w:rPr>
                <w:rFonts w:hint="eastAsia"/>
                <w:b w:val="0"/>
                <w:bCs w:val="0"/>
                <w:sz w:val="21"/>
                <w:szCs w:val="21"/>
              </w:rPr>
              <w:t>学生</w:t>
            </w:r>
            <w:r w:rsidR="004850E0" w:rsidRPr="00CF7C08">
              <w:rPr>
                <w:rFonts w:hint="eastAsia"/>
                <w:b w:val="0"/>
                <w:bCs w:val="0"/>
                <w:sz w:val="21"/>
                <w:szCs w:val="21"/>
              </w:rPr>
              <w:t>信息表（</w:t>
            </w:r>
            <w:r w:rsidR="004850E0" w:rsidRPr="00CF7C08">
              <w:rPr>
                <w:b w:val="0"/>
                <w:bCs w:val="0"/>
                <w:sz w:val="21"/>
                <w:szCs w:val="21"/>
              </w:rPr>
              <w:t>tb_</w:t>
            </w:r>
            <w:r w:rsidR="004850E0">
              <w:rPr>
                <w:rFonts w:hint="eastAsia"/>
                <w:b w:val="0"/>
                <w:bCs w:val="0"/>
                <w:sz w:val="21"/>
                <w:szCs w:val="21"/>
              </w:rPr>
              <w:t>student</w:t>
            </w:r>
            <w:r w:rsidR="004850E0" w:rsidRPr="00CF7C08">
              <w:rPr>
                <w:rFonts w:hint="eastAsia"/>
                <w:b w:val="0"/>
                <w:bCs w:val="0"/>
                <w:sz w:val="21"/>
                <w:szCs w:val="21"/>
              </w:rPr>
              <w:t>）</w:t>
            </w:r>
          </w:p>
          <w:p w:rsidR="004850E0" w:rsidRPr="00A675D1" w:rsidRDefault="004850E0" w:rsidP="0061491B">
            <w:pPr>
              <w:pStyle w:val="3"/>
              <w:numPr>
                <w:ilvl w:val="0"/>
                <w:numId w:val="0"/>
              </w:numPr>
              <w:ind w:left="720" w:hanging="720"/>
              <w:rPr>
                <w:b w:val="0"/>
                <w:bCs w:val="0"/>
                <w:sz w:val="21"/>
                <w:szCs w:val="21"/>
              </w:rPr>
            </w:pPr>
            <w:r w:rsidRPr="00A675D1">
              <w:rPr>
                <w:rFonts w:hint="eastAsia"/>
                <w:b w:val="0"/>
                <w:bCs w:val="0"/>
                <w:sz w:val="21"/>
                <w:szCs w:val="21"/>
              </w:rPr>
              <w:t>角色信息表(tb_role)</w:t>
            </w:r>
          </w:p>
          <w:p w:rsidR="004850E0" w:rsidRPr="00A675D1" w:rsidRDefault="004850E0" w:rsidP="0061491B"/>
        </w:tc>
      </w:tr>
      <w:tr w:rsidR="004850E0" w:rsidRPr="00A14F59" w:rsidTr="0061491B">
        <w:trPr>
          <w:trHeight w:val="1168"/>
          <w:jc w:val="center"/>
        </w:trPr>
        <w:tc>
          <w:tcPr>
            <w:tcW w:w="1837" w:type="dxa"/>
          </w:tcPr>
          <w:p w:rsidR="004850E0" w:rsidRPr="00A14F59" w:rsidRDefault="004850E0"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4850E0" w:rsidRPr="00A14F59" w:rsidRDefault="00ED7DE9" w:rsidP="00451E5B">
            <w:pPr>
              <w:rPr>
                <w:rFonts w:ascii="微软雅黑" w:eastAsia="微软雅黑" w:hAnsi="微软雅黑"/>
                <w:sz w:val="21"/>
                <w:szCs w:val="21"/>
              </w:rPr>
            </w:pPr>
            <w:r>
              <w:rPr>
                <w:rFonts w:ascii="微软雅黑" w:eastAsia="微软雅黑" w:hAnsi="微软雅黑" w:hint="eastAsia"/>
                <w:sz w:val="21"/>
                <w:szCs w:val="21"/>
              </w:rPr>
              <w:t>院系管理员创建学生</w:t>
            </w:r>
            <w:r w:rsidR="004850E0">
              <w:rPr>
                <w:rFonts w:ascii="微软雅黑" w:eastAsia="微软雅黑" w:hAnsi="微软雅黑" w:hint="eastAsia"/>
                <w:sz w:val="21"/>
                <w:szCs w:val="21"/>
              </w:rPr>
              <w:t>用户、修改</w:t>
            </w:r>
            <w:r w:rsidR="00451E5B">
              <w:rPr>
                <w:rFonts w:ascii="微软雅黑" w:eastAsia="微软雅黑" w:hAnsi="微软雅黑" w:hint="eastAsia"/>
                <w:sz w:val="21"/>
                <w:szCs w:val="21"/>
              </w:rPr>
              <w:t>学生用户、编辑学生用户、删除学生</w:t>
            </w:r>
            <w:r w:rsidR="004850E0">
              <w:rPr>
                <w:rFonts w:ascii="微软雅黑" w:eastAsia="微软雅黑" w:hAnsi="微软雅黑" w:hint="eastAsia"/>
                <w:sz w:val="21"/>
                <w:szCs w:val="21"/>
              </w:rPr>
              <w:t>用户</w:t>
            </w:r>
          </w:p>
        </w:tc>
      </w:tr>
      <w:tr w:rsidR="004850E0" w:rsidRPr="00A14F59" w:rsidTr="0061491B">
        <w:trPr>
          <w:jc w:val="center"/>
        </w:trPr>
        <w:tc>
          <w:tcPr>
            <w:tcW w:w="1837" w:type="dxa"/>
          </w:tcPr>
          <w:p w:rsidR="004850E0" w:rsidRPr="00A14F59" w:rsidRDefault="004850E0"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4850E0" w:rsidRPr="00A14F59" w:rsidRDefault="004850E0" w:rsidP="0061491B">
            <w:pPr>
              <w:rPr>
                <w:rFonts w:ascii="微软雅黑" w:eastAsia="微软雅黑" w:hAnsi="微软雅黑"/>
                <w:sz w:val="21"/>
                <w:szCs w:val="21"/>
              </w:rPr>
            </w:pPr>
          </w:p>
        </w:tc>
      </w:tr>
    </w:tbl>
    <w:p w:rsidR="004850E0" w:rsidRPr="001461C0" w:rsidRDefault="004850E0" w:rsidP="001461C0">
      <w:pPr>
        <w:rPr>
          <w:rFonts w:ascii="微软雅黑" w:eastAsia="微软雅黑" w:hAnsi="微软雅黑"/>
        </w:rPr>
      </w:pPr>
    </w:p>
    <w:p w:rsidR="00F51474" w:rsidRDefault="00F51474" w:rsidP="00F51474">
      <w:pPr>
        <w:pStyle w:val="4"/>
        <w:rPr>
          <w:rFonts w:ascii="微软雅黑" w:eastAsia="微软雅黑" w:hAnsi="微软雅黑"/>
        </w:rPr>
      </w:pPr>
      <w:r w:rsidRPr="00991868">
        <w:rPr>
          <w:rFonts w:ascii="微软雅黑" w:eastAsia="微软雅黑" w:hAnsi="微软雅黑" w:hint="eastAsia"/>
        </w:rPr>
        <w:t>教学资源审核</w:t>
      </w:r>
    </w:p>
    <w:p w:rsidR="006161FA" w:rsidRDefault="006161FA" w:rsidP="006161FA">
      <w:pPr>
        <w:rPr>
          <w:rFonts w:ascii="微软雅黑" w:eastAsia="微软雅黑" w:hAnsi="微软雅黑"/>
        </w:rPr>
      </w:pPr>
      <w:r w:rsidRPr="003E5E43">
        <w:rPr>
          <w:rFonts w:ascii="微软雅黑" w:eastAsia="微软雅黑" w:hAnsi="微软雅黑"/>
        </w:rPr>
        <w:t>院系管理员点击课程审</w:t>
      </w:r>
      <w:r w:rsidRPr="003E5E43">
        <w:rPr>
          <w:rFonts w:ascii="微软雅黑" w:eastAsia="微软雅黑" w:hAnsi="微软雅黑" w:hint="eastAsia"/>
        </w:rPr>
        <w:t>核</w:t>
      </w:r>
      <w:r w:rsidRPr="003E5E43">
        <w:rPr>
          <w:rFonts w:ascii="微软雅黑" w:eastAsia="微软雅黑" w:hAnsi="微软雅黑"/>
        </w:rPr>
        <w:t>，转到待审</w:t>
      </w:r>
      <w:r w:rsidRPr="003E5E43">
        <w:rPr>
          <w:rFonts w:ascii="微软雅黑" w:eastAsia="微软雅黑" w:hAnsi="微软雅黑" w:hint="eastAsia"/>
        </w:rPr>
        <w:t>核</w:t>
      </w:r>
      <w:r w:rsidRPr="003E5E43">
        <w:rPr>
          <w:rFonts w:ascii="微软雅黑" w:eastAsia="微软雅黑" w:hAnsi="微软雅黑"/>
        </w:rPr>
        <w:t>课程列表，点击课程可见课程详细信息，还包括其中的实验列表，每个实验所用资源及其费用，</w:t>
      </w:r>
      <w:commentRangeStart w:id="66"/>
      <w:r w:rsidRPr="003E5E43">
        <w:rPr>
          <w:rFonts w:ascii="微软雅黑" w:eastAsia="微软雅黑" w:hAnsi="微软雅黑"/>
        </w:rPr>
        <w:t>还有费用</w:t>
      </w:r>
      <w:r w:rsidRPr="003E5E43">
        <w:rPr>
          <w:rFonts w:ascii="微软雅黑" w:eastAsia="微软雅黑" w:hAnsi="微软雅黑" w:hint="eastAsia"/>
        </w:rPr>
        <w:t>总计</w:t>
      </w:r>
      <w:commentRangeEnd w:id="66"/>
      <w:r w:rsidR="00AA13F0">
        <w:rPr>
          <w:rStyle w:val="af8"/>
        </w:rPr>
        <w:commentReference w:id="66"/>
      </w:r>
      <w:r w:rsidRPr="003E5E43">
        <w:rPr>
          <w:rFonts w:ascii="微软雅黑" w:eastAsia="微软雅黑" w:hAnsi="微软雅黑" w:hint="eastAsia"/>
        </w:rPr>
        <w:t>。页面下方有一输入域，用于填写不通过原因。</w:t>
      </w:r>
      <w:proofErr w:type="gramStart"/>
      <w:r w:rsidRPr="003E5E43">
        <w:rPr>
          <w:rFonts w:ascii="微软雅黑" w:eastAsia="微软雅黑" w:hAnsi="微软雅黑" w:hint="eastAsia"/>
        </w:rPr>
        <w:t>输入域下有</w:t>
      </w:r>
      <w:proofErr w:type="gramEnd"/>
      <w:r w:rsidRPr="003E5E43">
        <w:rPr>
          <w:rFonts w:ascii="微软雅黑" w:eastAsia="微软雅黑" w:hAnsi="微软雅黑" w:hint="eastAsia"/>
        </w:rPr>
        <w:t xml:space="preserve"> 通过/</w:t>
      </w:r>
      <w:r w:rsidRPr="003E5E43">
        <w:rPr>
          <w:rFonts w:ascii="微软雅黑" w:eastAsia="微软雅黑" w:hAnsi="微软雅黑"/>
        </w:rPr>
        <w:t>退回</w:t>
      </w:r>
      <w:r w:rsidRPr="003E5E43">
        <w:rPr>
          <w:rFonts w:ascii="微软雅黑" w:eastAsia="微软雅黑" w:hAnsi="微软雅黑" w:hint="eastAsia"/>
        </w:rPr>
        <w:t xml:space="preserve"> 按钮。</w:t>
      </w:r>
    </w:p>
    <w:p w:rsidR="006161FA" w:rsidRPr="00834874" w:rsidRDefault="006161FA" w:rsidP="006161FA">
      <w:pPr>
        <w:rPr>
          <w:rFonts w:ascii="微软雅黑" w:eastAsia="微软雅黑" w:hAnsi="微软雅黑"/>
        </w:rPr>
      </w:pPr>
      <w:r>
        <w:rPr>
          <w:rFonts w:ascii="微软雅黑" w:eastAsia="微软雅黑" w:hAnsi="微软雅黑" w:hint="eastAsia"/>
        </w:rPr>
        <w:lastRenderedPageBreak/>
        <w:t>2、课程审核列表还有另一 选项卡——审核记录。也是课程列表，可查看已通过和未通过的课程</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6161FA" w:rsidRPr="009F0B86" w:rsidTr="0061491B">
        <w:trPr>
          <w:jc w:val="center"/>
        </w:trPr>
        <w:tc>
          <w:tcPr>
            <w:tcW w:w="1837" w:type="dxa"/>
            <w:shd w:val="clear" w:color="auto" w:fill="99CCFF"/>
          </w:tcPr>
          <w:p w:rsidR="006161FA" w:rsidRPr="009F0B86" w:rsidRDefault="006161FA" w:rsidP="0061491B">
            <w:pPr>
              <w:ind w:firstLine="420"/>
              <w:jc w:val="left"/>
              <w:rPr>
                <w:rFonts w:ascii="微软雅黑" w:eastAsia="微软雅黑" w:hAnsi="微软雅黑"/>
                <w:sz w:val="21"/>
                <w:szCs w:val="21"/>
              </w:rPr>
            </w:pPr>
            <w:r>
              <w:rPr>
                <w:rFonts w:ascii="微软雅黑" w:eastAsia="微软雅黑" w:hAnsi="微软雅黑" w:hint="eastAsia"/>
                <w:sz w:val="21"/>
                <w:szCs w:val="21"/>
              </w:rPr>
              <w:t>功能</w:t>
            </w:r>
          </w:p>
        </w:tc>
        <w:tc>
          <w:tcPr>
            <w:tcW w:w="7590" w:type="dxa"/>
            <w:shd w:val="clear" w:color="auto" w:fill="99CCFF"/>
          </w:tcPr>
          <w:p w:rsidR="006161FA" w:rsidRPr="009F0B86" w:rsidRDefault="006161FA" w:rsidP="0061491B">
            <w:pPr>
              <w:ind w:firstLine="420"/>
              <w:rPr>
                <w:rFonts w:ascii="微软雅黑" w:eastAsia="微软雅黑" w:hAnsi="微软雅黑"/>
                <w:sz w:val="21"/>
                <w:szCs w:val="21"/>
              </w:rPr>
            </w:pPr>
            <w:r>
              <w:rPr>
                <w:rFonts w:ascii="微软雅黑" w:eastAsia="微软雅黑" w:hAnsi="微软雅黑" w:hint="eastAsia"/>
                <w:sz w:val="21"/>
                <w:szCs w:val="21"/>
              </w:rPr>
              <w:t>课程审核</w:t>
            </w:r>
          </w:p>
        </w:tc>
      </w:tr>
      <w:tr w:rsidR="006161FA" w:rsidRPr="009F0B86"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参与者</w:t>
            </w:r>
          </w:p>
        </w:tc>
        <w:tc>
          <w:tcPr>
            <w:tcW w:w="7590" w:type="dxa"/>
          </w:tcPr>
          <w:p w:rsidR="006161FA" w:rsidRPr="009F0B86" w:rsidRDefault="006161FA" w:rsidP="0061491B">
            <w:pPr>
              <w:ind w:firstLine="420"/>
              <w:rPr>
                <w:rFonts w:ascii="微软雅黑" w:eastAsia="微软雅黑" w:hAnsi="微软雅黑"/>
                <w:sz w:val="21"/>
                <w:szCs w:val="21"/>
              </w:rPr>
            </w:pPr>
            <w:r>
              <w:rPr>
                <w:rFonts w:ascii="微软雅黑" w:eastAsia="微软雅黑" w:hAnsi="微软雅黑"/>
              </w:rPr>
              <w:t>院系管理员</w:t>
            </w:r>
          </w:p>
        </w:tc>
      </w:tr>
      <w:tr w:rsidR="006161FA" w:rsidRPr="009F0B86"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相关数据表</w:t>
            </w:r>
          </w:p>
        </w:tc>
        <w:tc>
          <w:tcPr>
            <w:tcW w:w="7590" w:type="dxa"/>
          </w:tcPr>
          <w:p w:rsidR="006161FA" w:rsidRDefault="006161FA" w:rsidP="0061491B">
            <w:pPr>
              <w:ind w:firstLine="420"/>
              <w:rPr>
                <w:rFonts w:ascii="微软雅黑" w:eastAsia="微软雅黑" w:hAnsi="微软雅黑"/>
                <w:sz w:val="21"/>
                <w:szCs w:val="21"/>
              </w:rPr>
            </w:pPr>
            <w:r>
              <w:rPr>
                <w:rFonts w:ascii="微软雅黑" w:eastAsia="微软雅黑" w:hAnsi="微软雅黑"/>
                <w:sz w:val="21"/>
                <w:szCs w:val="21"/>
              </w:rPr>
              <w:t>课程（tb</w:t>
            </w:r>
            <w:r>
              <w:rPr>
                <w:rFonts w:ascii="微软雅黑" w:eastAsia="微软雅黑" w:hAnsi="微软雅黑" w:hint="eastAsia"/>
                <w:sz w:val="21"/>
                <w:szCs w:val="21"/>
              </w:rPr>
              <w:t>_course</w:t>
            </w:r>
            <w:r>
              <w:rPr>
                <w:rFonts w:ascii="微软雅黑" w:eastAsia="微软雅黑" w:hAnsi="微软雅黑"/>
                <w:sz w:val="21"/>
                <w:szCs w:val="21"/>
              </w:rPr>
              <w:t>）</w:t>
            </w:r>
          </w:p>
          <w:p w:rsidR="006161FA" w:rsidRPr="009F0B86" w:rsidRDefault="006161FA" w:rsidP="0061491B">
            <w:pPr>
              <w:ind w:firstLine="420"/>
              <w:rPr>
                <w:rFonts w:ascii="微软雅黑" w:eastAsia="微软雅黑" w:hAnsi="微软雅黑"/>
                <w:sz w:val="21"/>
                <w:szCs w:val="21"/>
              </w:rPr>
            </w:pPr>
            <w:r>
              <w:rPr>
                <w:rFonts w:ascii="微软雅黑" w:eastAsia="微软雅黑" w:hAnsi="微软雅黑" w:hint="eastAsia"/>
                <w:sz w:val="21"/>
                <w:szCs w:val="21"/>
              </w:rPr>
              <w:t>模板（tb_templet</w:t>
            </w:r>
            <w:r>
              <w:rPr>
                <w:rFonts w:ascii="微软雅黑" w:eastAsia="微软雅黑" w:hAnsi="微软雅黑"/>
                <w:sz w:val="21"/>
                <w:szCs w:val="21"/>
              </w:rPr>
              <w:t>）</w:t>
            </w:r>
          </w:p>
        </w:tc>
      </w:tr>
      <w:tr w:rsidR="006161FA" w:rsidRPr="009F0B86"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场景描述1</w:t>
            </w:r>
          </w:p>
        </w:tc>
        <w:tc>
          <w:tcPr>
            <w:tcW w:w="7590" w:type="dxa"/>
          </w:tcPr>
          <w:p w:rsidR="006161FA" w:rsidRPr="009F0B86" w:rsidRDefault="006161FA" w:rsidP="0061491B">
            <w:pPr>
              <w:rPr>
                <w:rFonts w:ascii="微软雅黑" w:eastAsia="微软雅黑" w:hAnsi="微软雅黑"/>
                <w:sz w:val="21"/>
                <w:szCs w:val="21"/>
              </w:rPr>
            </w:pPr>
            <w:r>
              <w:rPr>
                <w:rFonts w:ascii="微软雅黑" w:eastAsia="微软雅黑" w:hAnsi="微软雅黑" w:hint="eastAsia"/>
                <w:sz w:val="21"/>
                <w:szCs w:val="21"/>
              </w:rPr>
              <w:t>教师点击课程审核，显示待审核课程列表</w:t>
            </w:r>
          </w:p>
        </w:tc>
      </w:tr>
      <w:tr w:rsidR="006161FA" w:rsidRPr="00CC259B"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2</w:t>
            </w:r>
          </w:p>
        </w:tc>
        <w:tc>
          <w:tcPr>
            <w:tcW w:w="7590" w:type="dxa"/>
          </w:tcPr>
          <w:p w:rsidR="006161FA" w:rsidRPr="009F0B86" w:rsidRDefault="006161FA" w:rsidP="0061491B">
            <w:pPr>
              <w:rPr>
                <w:rFonts w:ascii="微软雅黑" w:eastAsia="微软雅黑" w:hAnsi="微软雅黑"/>
                <w:sz w:val="21"/>
                <w:szCs w:val="21"/>
              </w:rPr>
            </w:pPr>
            <w:proofErr w:type="gramStart"/>
            <w:r>
              <w:rPr>
                <w:rFonts w:ascii="微软雅黑" w:eastAsia="微软雅黑" w:hAnsi="微软雅黑"/>
                <w:sz w:val="21"/>
                <w:szCs w:val="21"/>
              </w:rPr>
              <w:t>点添</w:t>
            </w:r>
            <w:r>
              <w:rPr>
                <w:rFonts w:ascii="微软雅黑" w:eastAsia="微软雅黑" w:hAnsi="微软雅黑" w:hint="eastAsia"/>
                <w:sz w:val="21"/>
                <w:szCs w:val="21"/>
              </w:rPr>
              <w:t>课程</w:t>
            </w:r>
            <w:proofErr w:type="gramEnd"/>
            <w:r>
              <w:rPr>
                <w:rFonts w:ascii="微软雅黑" w:eastAsia="微软雅黑" w:hAnsi="微软雅黑"/>
                <w:sz w:val="21"/>
                <w:szCs w:val="21"/>
              </w:rPr>
              <w:t>查看详细信息。填写审核内容，</w:t>
            </w:r>
            <w:r>
              <w:rPr>
                <w:rFonts w:ascii="微软雅黑" w:eastAsia="微软雅黑" w:hAnsi="微软雅黑" w:hint="eastAsia"/>
                <w:sz w:val="21"/>
                <w:szCs w:val="21"/>
              </w:rPr>
              <w:t>通过或退回</w:t>
            </w:r>
          </w:p>
        </w:tc>
      </w:tr>
      <w:tr w:rsidR="006161FA" w:rsidRPr="00CC259B"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3</w:t>
            </w:r>
          </w:p>
        </w:tc>
        <w:tc>
          <w:tcPr>
            <w:tcW w:w="7590" w:type="dxa"/>
          </w:tcPr>
          <w:p w:rsidR="006161FA" w:rsidRDefault="006161FA" w:rsidP="0061491B">
            <w:pPr>
              <w:rPr>
                <w:rFonts w:ascii="微软雅黑" w:eastAsia="微软雅黑" w:hAnsi="微软雅黑"/>
                <w:sz w:val="21"/>
                <w:szCs w:val="21"/>
              </w:rPr>
            </w:pPr>
            <w:r>
              <w:rPr>
                <w:rFonts w:ascii="微软雅黑" w:eastAsia="微软雅黑" w:hAnsi="微软雅黑"/>
                <w:sz w:val="21"/>
                <w:szCs w:val="21"/>
              </w:rPr>
              <w:t>点击</w:t>
            </w:r>
            <w:r>
              <w:rPr>
                <w:rFonts w:ascii="微软雅黑" w:eastAsia="微软雅黑" w:hAnsi="微软雅黑" w:hint="eastAsia"/>
                <w:sz w:val="21"/>
                <w:szCs w:val="21"/>
              </w:rPr>
              <w:t>审核</w:t>
            </w:r>
            <w:r>
              <w:rPr>
                <w:rFonts w:ascii="微软雅黑" w:eastAsia="微软雅黑" w:hAnsi="微软雅黑"/>
                <w:sz w:val="21"/>
                <w:szCs w:val="21"/>
              </w:rPr>
              <w:t>历史，查看已审核课程。</w:t>
            </w:r>
          </w:p>
        </w:tc>
      </w:tr>
      <w:tr w:rsidR="006161FA" w:rsidRPr="009F0B86"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Pr>
                <w:rFonts w:ascii="微软雅黑" w:eastAsia="微软雅黑" w:hAnsi="微软雅黑" w:hint="eastAsia"/>
                <w:sz w:val="21"/>
                <w:szCs w:val="21"/>
              </w:rPr>
              <w:t>用例</w:t>
            </w:r>
          </w:p>
        </w:tc>
        <w:tc>
          <w:tcPr>
            <w:tcW w:w="7590" w:type="dxa"/>
          </w:tcPr>
          <w:p w:rsidR="006161FA" w:rsidRPr="009F0B86" w:rsidRDefault="006161FA" w:rsidP="0061491B">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4405573" cy="2319386"/>
                  <wp:effectExtent l="1905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07163" cy="2320223"/>
                          </a:xfrm>
                          <a:prstGeom prst="rect">
                            <a:avLst/>
                          </a:prstGeom>
                          <a:noFill/>
                          <a:ln w="9525">
                            <a:noFill/>
                            <a:miter lim="800000"/>
                            <a:headEnd/>
                            <a:tailEnd/>
                          </a:ln>
                        </pic:spPr>
                      </pic:pic>
                    </a:graphicData>
                  </a:graphic>
                </wp:inline>
              </w:drawing>
            </w:r>
          </w:p>
        </w:tc>
      </w:tr>
    </w:tbl>
    <w:p w:rsidR="006161FA" w:rsidRPr="000F4DB4" w:rsidRDefault="006161FA" w:rsidP="006161FA"/>
    <w:p w:rsidR="006161FA" w:rsidRDefault="006161FA" w:rsidP="006161FA">
      <w:r>
        <w:rPr>
          <w:rFonts w:hint="eastAsia"/>
        </w:rPr>
        <w:t>课程审核页面如下所示：</w:t>
      </w:r>
    </w:p>
    <w:p w:rsidR="006161FA" w:rsidRPr="006161FA" w:rsidRDefault="006161FA" w:rsidP="006161FA"/>
    <w:p w:rsidR="00F51474" w:rsidRDefault="00F51474" w:rsidP="00F51474">
      <w:pPr>
        <w:pStyle w:val="5"/>
        <w:rPr>
          <w:rFonts w:ascii="微软雅黑" w:eastAsia="微软雅黑" w:hAnsi="微软雅黑"/>
        </w:rPr>
      </w:pPr>
      <w:r w:rsidRPr="00991868">
        <w:rPr>
          <w:rFonts w:ascii="微软雅黑" w:eastAsia="微软雅黑" w:hAnsi="微软雅黑" w:hint="eastAsia"/>
        </w:rPr>
        <w:t>课程审核</w:t>
      </w:r>
    </w:p>
    <w:p w:rsidR="00FE6469" w:rsidRDefault="00FE6469" w:rsidP="00FE6469">
      <w:pPr>
        <w:rPr>
          <w:rFonts w:ascii="微软雅黑" w:eastAsia="微软雅黑" w:hAnsi="微软雅黑"/>
        </w:rPr>
      </w:pPr>
      <w:r w:rsidRPr="003E5E43">
        <w:rPr>
          <w:rFonts w:ascii="微软雅黑" w:eastAsia="微软雅黑" w:hAnsi="微软雅黑"/>
        </w:rPr>
        <w:t>院系管理员点击课程审</w:t>
      </w:r>
      <w:r w:rsidRPr="003E5E43">
        <w:rPr>
          <w:rFonts w:ascii="微软雅黑" w:eastAsia="微软雅黑" w:hAnsi="微软雅黑" w:hint="eastAsia"/>
        </w:rPr>
        <w:t>核</w:t>
      </w:r>
      <w:r w:rsidRPr="003E5E43">
        <w:rPr>
          <w:rFonts w:ascii="微软雅黑" w:eastAsia="微软雅黑" w:hAnsi="微软雅黑"/>
        </w:rPr>
        <w:t>，转到待审</w:t>
      </w:r>
      <w:r w:rsidRPr="003E5E43">
        <w:rPr>
          <w:rFonts w:ascii="微软雅黑" w:eastAsia="微软雅黑" w:hAnsi="微软雅黑" w:hint="eastAsia"/>
        </w:rPr>
        <w:t>核</w:t>
      </w:r>
      <w:r w:rsidRPr="003E5E43">
        <w:rPr>
          <w:rFonts w:ascii="微软雅黑" w:eastAsia="微软雅黑" w:hAnsi="微软雅黑"/>
        </w:rPr>
        <w:t>课程列表，点击课程可见课程详细信息，还包括其中的实验列表，每个实验所用资源及其费用，还有费用</w:t>
      </w:r>
      <w:r w:rsidRPr="003E5E43">
        <w:rPr>
          <w:rFonts w:ascii="微软雅黑" w:eastAsia="微软雅黑" w:hAnsi="微软雅黑" w:hint="eastAsia"/>
        </w:rPr>
        <w:t>总计。页面下方有一输入域，用于填写不通过原因。</w:t>
      </w:r>
      <w:proofErr w:type="gramStart"/>
      <w:r w:rsidRPr="003E5E43">
        <w:rPr>
          <w:rFonts w:ascii="微软雅黑" w:eastAsia="微软雅黑" w:hAnsi="微软雅黑" w:hint="eastAsia"/>
        </w:rPr>
        <w:t>输入域下有</w:t>
      </w:r>
      <w:proofErr w:type="gramEnd"/>
      <w:r w:rsidRPr="003E5E43">
        <w:rPr>
          <w:rFonts w:ascii="微软雅黑" w:eastAsia="微软雅黑" w:hAnsi="微软雅黑" w:hint="eastAsia"/>
        </w:rPr>
        <w:t xml:space="preserve"> 通过/</w:t>
      </w:r>
      <w:r w:rsidRPr="003E5E43">
        <w:rPr>
          <w:rFonts w:ascii="微软雅黑" w:eastAsia="微软雅黑" w:hAnsi="微软雅黑"/>
        </w:rPr>
        <w:t>退回</w:t>
      </w:r>
      <w:r w:rsidRPr="003E5E43">
        <w:rPr>
          <w:rFonts w:ascii="微软雅黑" w:eastAsia="微软雅黑" w:hAnsi="微软雅黑" w:hint="eastAsia"/>
        </w:rPr>
        <w:t xml:space="preserve"> 按钮。</w:t>
      </w:r>
    </w:p>
    <w:p w:rsidR="00FE6469" w:rsidRPr="00834874" w:rsidRDefault="00FE6469" w:rsidP="00FE6469">
      <w:pPr>
        <w:rPr>
          <w:rFonts w:ascii="微软雅黑" w:eastAsia="微软雅黑" w:hAnsi="微软雅黑"/>
        </w:rPr>
      </w:pPr>
      <w:r>
        <w:rPr>
          <w:rFonts w:ascii="微软雅黑" w:eastAsia="微软雅黑" w:hAnsi="微软雅黑" w:hint="eastAsia"/>
        </w:rPr>
        <w:t>2、课程审核列表还有另一 选项卡——审核记录。也是课程列表，可查看已通</w:t>
      </w:r>
      <w:r>
        <w:rPr>
          <w:rFonts w:ascii="微软雅黑" w:eastAsia="微软雅黑" w:hAnsi="微软雅黑" w:hint="eastAsia"/>
        </w:rPr>
        <w:lastRenderedPageBreak/>
        <w:t>过和未通过的课程</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E6469" w:rsidRPr="009F0B86" w:rsidTr="004E4F0C">
        <w:trPr>
          <w:jc w:val="center"/>
        </w:trPr>
        <w:tc>
          <w:tcPr>
            <w:tcW w:w="1837" w:type="dxa"/>
            <w:shd w:val="clear" w:color="auto" w:fill="99CCFF"/>
          </w:tcPr>
          <w:p w:rsidR="00FE6469" w:rsidRPr="009F0B86" w:rsidRDefault="00FE6469" w:rsidP="004E4F0C">
            <w:pPr>
              <w:ind w:firstLine="420"/>
              <w:jc w:val="left"/>
              <w:rPr>
                <w:rFonts w:ascii="微软雅黑" w:eastAsia="微软雅黑" w:hAnsi="微软雅黑"/>
                <w:sz w:val="21"/>
                <w:szCs w:val="21"/>
              </w:rPr>
            </w:pPr>
            <w:r>
              <w:rPr>
                <w:rFonts w:ascii="微软雅黑" w:eastAsia="微软雅黑" w:hAnsi="微软雅黑" w:hint="eastAsia"/>
                <w:sz w:val="21"/>
                <w:szCs w:val="21"/>
              </w:rPr>
              <w:t>功能</w:t>
            </w:r>
          </w:p>
        </w:tc>
        <w:tc>
          <w:tcPr>
            <w:tcW w:w="7590" w:type="dxa"/>
            <w:shd w:val="clear" w:color="auto" w:fill="99CCFF"/>
          </w:tcPr>
          <w:p w:rsidR="00FE6469" w:rsidRPr="009F0B86" w:rsidRDefault="00FE6469" w:rsidP="004E4F0C">
            <w:pPr>
              <w:ind w:firstLine="420"/>
              <w:rPr>
                <w:rFonts w:ascii="微软雅黑" w:eastAsia="微软雅黑" w:hAnsi="微软雅黑"/>
                <w:sz w:val="21"/>
                <w:szCs w:val="21"/>
              </w:rPr>
            </w:pPr>
            <w:r>
              <w:rPr>
                <w:rFonts w:ascii="微软雅黑" w:eastAsia="微软雅黑" w:hAnsi="微软雅黑" w:hint="eastAsia"/>
                <w:sz w:val="21"/>
                <w:szCs w:val="21"/>
              </w:rPr>
              <w:t>课程审核</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参与者</w:t>
            </w:r>
          </w:p>
        </w:tc>
        <w:tc>
          <w:tcPr>
            <w:tcW w:w="7590" w:type="dxa"/>
          </w:tcPr>
          <w:p w:rsidR="00FE6469" w:rsidRPr="009F0B86" w:rsidRDefault="00FE6469" w:rsidP="004E4F0C">
            <w:pPr>
              <w:ind w:firstLine="420"/>
              <w:rPr>
                <w:rFonts w:ascii="微软雅黑" w:eastAsia="微软雅黑" w:hAnsi="微软雅黑"/>
                <w:sz w:val="21"/>
                <w:szCs w:val="21"/>
              </w:rPr>
            </w:pPr>
            <w:r>
              <w:rPr>
                <w:rFonts w:ascii="微软雅黑" w:eastAsia="微软雅黑" w:hAnsi="微软雅黑"/>
              </w:rPr>
              <w:t>院系管理员</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相关数据表</w:t>
            </w:r>
          </w:p>
        </w:tc>
        <w:tc>
          <w:tcPr>
            <w:tcW w:w="7590" w:type="dxa"/>
          </w:tcPr>
          <w:p w:rsidR="00FE6469" w:rsidRDefault="00FE6469" w:rsidP="004E4F0C">
            <w:pPr>
              <w:ind w:firstLine="420"/>
              <w:rPr>
                <w:rFonts w:ascii="微软雅黑" w:eastAsia="微软雅黑" w:hAnsi="微软雅黑"/>
                <w:sz w:val="21"/>
                <w:szCs w:val="21"/>
              </w:rPr>
            </w:pPr>
            <w:r>
              <w:rPr>
                <w:rFonts w:ascii="微软雅黑" w:eastAsia="微软雅黑" w:hAnsi="微软雅黑"/>
                <w:sz w:val="21"/>
                <w:szCs w:val="21"/>
              </w:rPr>
              <w:t>课程（tb</w:t>
            </w:r>
            <w:r>
              <w:rPr>
                <w:rFonts w:ascii="微软雅黑" w:eastAsia="微软雅黑" w:hAnsi="微软雅黑" w:hint="eastAsia"/>
                <w:sz w:val="21"/>
                <w:szCs w:val="21"/>
              </w:rPr>
              <w:t>_course</w:t>
            </w:r>
            <w:r>
              <w:rPr>
                <w:rFonts w:ascii="微软雅黑" w:eastAsia="微软雅黑" w:hAnsi="微软雅黑"/>
                <w:sz w:val="21"/>
                <w:szCs w:val="21"/>
              </w:rPr>
              <w:t>）</w:t>
            </w:r>
          </w:p>
          <w:p w:rsidR="00FE6469" w:rsidRPr="009F0B86" w:rsidRDefault="00FE6469" w:rsidP="004E4F0C">
            <w:pPr>
              <w:ind w:firstLine="420"/>
              <w:rPr>
                <w:rFonts w:ascii="微软雅黑" w:eastAsia="微软雅黑" w:hAnsi="微软雅黑"/>
                <w:sz w:val="21"/>
                <w:szCs w:val="21"/>
              </w:rPr>
            </w:pPr>
            <w:r>
              <w:rPr>
                <w:rFonts w:ascii="微软雅黑" w:eastAsia="微软雅黑" w:hAnsi="微软雅黑" w:hint="eastAsia"/>
                <w:sz w:val="21"/>
                <w:szCs w:val="21"/>
              </w:rPr>
              <w:t>模板（tb_templet</w:t>
            </w:r>
            <w:r>
              <w:rPr>
                <w:rFonts w:ascii="微软雅黑" w:eastAsia="微软雅黑" w:hAnsi="微软雅黑"/>
                <w:sz w:val="21"/>
                <w:szCs w:val="21"/>
              </w:rPr>
              <w:t>）</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场景描述1</w:t>
            </w:r>
          </w:p>
        </w:tc>
        <w:tc>
          <w:tcPr>
            <w:tcW w:w="7590" w:type="dxa"/>
          </w:tcPr>
          <w:p w:rsidR="00FE6469" w:rsidRPr="009F0B86" w:rsidRDefault="00FE6469" w:rsidP="004E4F0C">
            <w:pPr>
              <w:rPr>
                <w:rFonts w:ascii="微软雅黑" w:eastAsia="微软雅黑" w:hAnsi="微软雅黑"/>
                <w:sz w:val="21"/>
                <w:szCs w:val="21"/>
              </w:rPr>
            </w:pPr>
            <w:r>
              <w:rPr>
                <w:rFonts w:ascii="微软雅黑" w:eastAsia="微软雅黑" w:hAnsi="微软雅黑" w:hint="eastAsia"/>
                <w:sz w:val="21"/>
                <w:szCs w:val="21"/>
              </w:rPr>
              <w:t>教师点击课程审核，显示待审核课程列表</w:t>
            </w:r>
          </w:p>
        </w:tc>
      </w:tr>
      <w:tr w:rsidR="00FE6469" w:rsidRPr="00CC259B"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2</w:t>
            </w:r>
          </w:p>
        </w:tc>
        <w:tc>
          <w:tcPr>
            <w:tcW w:w="7590" w:type="dxa"/>
          </w:tcPr>
          <w:p w:rsidR="00FE6469" w:rsidRPr="009F0B86" w:rsidRDefault="00FE6469" w:rsidP="004E4F0C">
            <w:pPr>
              <w:rPr>
                <w:rFonts w:ascii="微软雅黑" w:eastAsia="微软雅黑" w:hAnsi="微软雅黑"/>
                <w:sz w:val="21"/>
                <w:szCs w:val="21"/>
              </w:rPr>
            </w:pPr>
            <w:proofErr w:type="gramStart"/>
            <w:r>
              <w:rPr>
                <w:rFonts w:ascii="微软雅黑" w:eastAsia="微软雅黑" w:hAnsi="微软雅黑"/>
                <w:sz w:val="21"/>
                <w:szCs w:val="21"/>
              </w:rPr>
              <w:t>点添</w:t>
            </w:r>
            <w:r>
              <w:rPr>
                <w:rFonts w:ascii="微软雅黑" w:eastAsia="微软雅黑" w:hAnsi="微软雅黑" w:hint="eastAsia"/>
                <w:sz w:val="21"/>
                <w:szCs w:val="21"/>
              </w:rPr>
              <w:t>课程</w:t>
            </w:r>
            <w:proofErr w:type="gramEnd"/>
            <w:r>
              <w:rPr>
                <w:rFonts w:ascii="微软雅黑" w:eastAsia="微软雅黑" w:hAnsi="微软雅黑"/>
                <w:sz w:val="21"/>
                <w:szCs w:val="21"/>
              </w:rPr>
              <w:t>查看详细信息。填写审核内容，</w:t>
            </w:r>
            <w:r>
              <w:rPr>
                <w:rFonts w:ascii="微软雅黑" w:eastAsia="微软雅黑" w:hAnsi="微软雅黑" w:hint="eastAsia"/>
                <w:sz w:val="21"/>
                <w:szCs w:val="21"/>
              </w:rPr>
              <w:t>通过或退回</w:t>
            </w:r>
          </w:p>
        </w:tc>
      </w:tr>
      <w:tr w:rsidR="00FE6469" w:rsidRPr="00CC259B"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3</w:t>
            </w:r>
          </w:p>
        </w:tc>
        <w:tc>
          <w:tcPr>
            <w:tcW w:w="7590" w:type="dxa"/>
          </w:tcPr>
          <w:p w:rsidR="00FE6469" w:rsidRDefault="00FE6469" w:rsidP="004E4F0C">
            <w:pPr>
              <w:rPr>
                <w:rFonts w:ascii="微软雅黑" w:eastAsia="微软雅黑" w:hAnsi="微软雅黑"/>
                <w:sz w:val="21"/>
                <w:szCs w:val="21"/>
              </w:rPr>
            </w:pPr>
            <w:r>
              <w:rPr>
                <w:rFonts w:ascii="微软雅黑" w:eastAsia="微软雅黑" w:hAnsi="微软雅黑"/>
                <w:sz w:val="21"/>
                <w:szCs w:val="21"/>
              </w:rPr>
              <w:t>点击</w:t>
            </w:r>
            <w:r>
              <w:rPr>
                <w:rFonts w:ascii="微软雅黑" w:eastAsia="微软雅黑" w:hAnsi="微软雅黑" w:hint="eastAsia"/>
                <w:sz w:val="21"/>
                <w:szCs w:val="21"/>
              </w:rPr>
              <w:t>审核</w:t>
            </w:r>
            <w:r>
              <w:rPr>
                <w:rFonts w:ascii="微软雅黑" w:eastAsia="微软雅黑" w:hAnsi="微软雅黑"/>
                <w:sz w:val="21"/>
                <w:szCs w:val="21"/>
              </w:rPr>
              <w:t>历史，查看已审核课程。</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Pr>
                <w:rFonts w:ascii="微软雅黑" w:eastAsia="微软雅黑" w:hAnsi="微软雅黑" w:hint="eastAsia"/>
                <w:sz w:val="21"/>
                <w:szCs w:val="21"/>
              </w:rPr>
              <w:t>用例</w:t>
            </w:r>
          </w:p>
        </w:tc>
        <w:tc>
          <w:tcPr>
            <w:tcW w:w="7590" w:type="dxa"/>
          </w:tcPr>
          <w:p w:rsidR="00FE6469" w:rsidRPr="009F0B86" w:rsidRDefault="00FE6469" w:rsidP="004E4F0C">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4405573" cy="2319386"/>
                  <wp:effectExtent l="1905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07163" cy="2320223"/>
                          </a:xfrm>
                          <a:prstGeom prst="rect">
                            <a:avLst/>
                          </a:prstGeom>
                          <a:noFill/>
                          <a:ln w="9525">
                            <a:noFill/>
                            <a:miter lim="800000"/>
                            <a:headEnd/>
                            <a:tailEnd/>
                          </a:ln>
                        </pic:spPr>
                      </pic:pic>
                    </a:graphicData>
                  </a:graphic>
                </wp:inline>
              </w:drawing>
            </w:r>
          </w:p>
        </w:tc>
      </w:tr>
    </w:tbl>
    <w:p w:rsidR="00FE6469" w:rsidRPr="000F4DB4" w:rsidRDefault="00FE6469" w:rsidP="00FE6469"/>
    <w:p w:rsidR="00FE6469" w:rsidRPr="00FE6469" w:rsidRDefault="00FE6469" w:rsidP="00FE6469"/>
    <w:p w:rsidR="00F51474" w:rsidRDefault="00F51474" w:rsidP="00F51474">
      <w:pPr>
        <w:pStyle w:val="5"/>
        <w:rPr>
          <w:rFonts w:ascii="微软雅黑" w:eastAsia="微软雅黑" w:hAnsi="微软雅黑"/>
        </w:rPr>
      </w:pPr>
      <w:r w:rsidRPr="00991868">
        <w:rPr>
          <w:rFonts w:ascii="微软雅黑" w:eastAsia="微软雅黑" w:hAnsi="微软雅黑" w:hint="eastAsia"/>
        </w:rPr>
        <w:t>模板审核</w:t>
      </w:r>
    </w:p>
    <w:p w:rsidR="00FE6469" w:rsidRDefault="00FE6469" w:rsidP="00FE6469">
      <w:pPr>
        <w:pStyle w:val="af"/>
        <w:numPr>
          <w:ilvl w:val="0"/>
          <w:numId w:val="31"/>
        </w:numPr>
        <w:ind w:firstLineChars="0"/>
      </w:pPr>
      <w:r>
        <w:rPr>
          <w:rFonts w:hint="eastAsia"/>
        </w:rPr>
        <w:t>院系管理员进入模板发布审批菜单界面，界面列表显示老师提交发布的模板信息，包括模板名称、模板类型、发布人、发布范围、提交时间、审批状态等信息，可以通过选择发布人、审批状态、提交时间筛选模板。</w:t>
      </w:r>
    </w:p>
    <w:p w:rsidR="00FE6469" w:rsidRDefault="00FE6469" w:rsidP="00FE6469">
      <w:pPr>
        <w:pStyle w:val="af"/>
        <w:numPr>
          <w:ilvl w:val="0"/>
          <w:numId w:val="31"/>
        </w:numPr>
        <w:ind w:firstLineChars="0"/>
      </w:pPr>
      <w:r>
        <w:rPr>
          <w:rFonts w:hint="eastAsia"/>
        </w:rPr>
        <w:t>院系管理员点击模板审批按钮，页面跳转至模板详情页面，可查看模板详细信息，包括资源描述、模板估计等，用户完成模板的审批后点击审核通过或拒绝按钮和填写审批意见完成审批。院系管理员通过模板的审批后，教师可创建资源，发布范围内的用户可使用该模板。</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E6469" w:rsidRPr="009F0B86" w:rsidTr="004E4F0C">
        <w:trPr>
          <w:jc w:val="center"/>
        </w:trPr>
        <w:tc>
          <w:tcPr>
            <w:tcW w:w="1837" w:type="dxa"/>
            <w:shd w:val="clear" w:color="auto" w:fill="99CCFF"/>
          </w:tcPr>
          <w:p w:rsidR="00FE6469" w:rsidRPr="009F0B86" w:rsidRDefault="00FE6469" w:rsidP="004E4F0C">
            <w:pPr>
              <w:ind w:firstLine="420"/>
              <w:jc w:val="left"/>
              <w:rPr>
                <w:rFonts w:ascii="微软雅黑" w:eastAsia="微软雅黑" w:hAnsi="微软雅黑"/>
                <w:sz w:val="21"/>
                <w:szCs w:val="21"/>
              </w:rPr>
            </w:pPr>
            <w:r>
              <w:rPr>
                <w:rFonts w:ascii="微软雅黑" w:eastAsia="微软雅黑" w:hAnsi="微软雅黑" w:hint="eastAsia"/>
                <w:sz w:val="21"/>
                <w:szCs w:val="21"/>
              </w:rPr>
              <w:t>功能</w:t>
            </w:r>
          </w:p>
        </w:tc>
        <w:tc>
          <w:tcPr>
            <w:tcW w:w="7590" w:type="dxa"/>
            <w:shd w:val="clear" w:color="auto" w:fill="99CCFF"/>
          </w:tcPr>
          <w:p w:rsidR="00FE6469" w:rsidRPr="009F0B86" w:rsidRDefault="00FE6469" w:rsidP="004E4F0C">
            <w:pPr>
              <w:ind w:firstLine="420"/>
              <w:rPr>
                <w:rFonts w:ascii="微软雅黑" w:eastAsia="微软雅黑" w:hAnsi="微软雅黑"/>
                <w:sz w:val="21"/>
                <w:szCs w:val="21"/>
              </w:rPr>
            </w:pPr>
            <w:r>
              <w:rPr>
                <w:rFonts w:ascii="微软雅黑" w:eastAsia="微软雅黑" w:hAnsi="微软雅黑" w:hint="eastAsia"/>
                <w:sz w:val="21"/>
                <w:szCs w:val="21"/>
              </w:rPr>
              <w:t>模板发布审批</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lastRenderedPageBreak/>
              <w:t>参与者</w:t>
            </w:r>
          </w:p>
        </w:tc>
        <w:tc>
          <w:tcPr>
            <w:tcW w:w="7590" w:type="dxa"/>
          </w:tcPr>
          <w:p w:rsidR="00FE6469" w:rsidRPr="009F0B86" w:rsidRDefault="00FE6469" w:rsidP="004E4F0C">
            <w:pPr>
              <w:ind w:firstLine="420"/>
              <w:rPr>
                <w:rFonts w:ascii="微软雅黑" w:eastAsia="微软雅黑" w:hAnsi="微软雅黑"/>
                <w:sz w:val="21"/>
                <w:szCs w:val="21"/>
              </w:rPr>
            </w:pPr>
            <w:r>
              <w:rPr>
                <w:rFonts w:ascii="微软雅黑" w:eastAsia="微软雅黑" w:hAnsi="微软雅黑" w:hint="eastAsia"/>
                <w:sz w:val="21"/>
                <w:szCs w:val="21"/>
              </w:rPr>
              <w:t>院系管理员</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相关数据表</w:t>
            </w:r>
          </w:p>
        </w:tc>
        <w:tc>
          <w:tcPr>
            <w:tcW w:w="7590" w:type="dxa"/>
          </w:tcPr>
          <w:p w:rsidR="00FE6469" w:rsidRPr="009F0B86" w:rsidRDefault="00FE6469" w:rsidP="004E4F0C">
            <w:pPr>
              <w:rPr>
                <w:rFonts w:ascii="微软雅黑" w:eastAsia="微软雅黑" w:hAnsi="微软雅黑"/>
                <w:sz w:val="21"/>
                <w:szCs w:val="21"/>
              </w:rPr>
            </w:pPr>
            <w:r w:rsidRPr="00FA3934">
              <w:rPr>
                <w:rFonts w:ascii="微软雅黑" w:eastAsia="微软雅黑" w:hAnsi="微软雅黑" w:hint="eastAsia"/>
                <w:sz w:val="21"/>
                <w:szCs w:val="21"/>
              </w:rPr>
              <w:t>实验模板表(tb_template)</w:t>
            </w:r>
            <w:r>
              <w:rPr>
                <w:rFonts w:ascii="微软雅黑" w:eastAsia="微软雅黑" w:hAnsi="微软雅黑" w:hint="eastAsia"/>
                <w:sz w:val="21"/>
                <w:szCs w:val="21"/>
              </w:rPr>
              <w:t>、</w:t>
            </w:r>
            <w:r w:rsidRPr="00FA3934">
              <w:rPr>
                <w:rFonts w:ascii="微软雅黑" w:eastAsia="微软雅黑" w:hAnsi="微软雅黑" w:hint="eastAsia"/>
                <w:sz w:val="21"/>
                <w:szCs w:val="21"/>
              </w:rPr>
              <w:t>实验模板审核历史表(tb_template_checkhistory)</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场景描述1</w:t>
            </w:r>
          </w:p>
        </w:tc>
        <w:tc>
          <w:tcPr>
            <w:tcW w:w="7590" w:type="dxa"/>
          </w:tcPr>
          <w:p w:rsidR="00FE6469" w:rsidRPr="009F0B86" w:rsidRDefault="00FE6469" w:rsidP="004E4F0C">
            <w:pPr>
              <w:rPr>
                <w:rFonts w:ascii="微软雅黑" w:eastAsia="微软雅黑" w:hAnsi="微软雅黑"/>
                <w:sz w:val="21"/>
                <w:szCs w:val="21"/>
              </w:rPr>
            </w:pPr>
            <w:r>
              <w:rPr>
                <w:rFonts w:ascii="微软雅黑" w:eastAsia="微软雅黑" w:hAnsi="微软雅黑" w:hint="eastAsia"/>
                <w:sz w:val="21"/>
                <w:szCs w:val="21"/>
              </w:rPr>
              <w:t>用户点击模板审批菜单，页面列表显示教师提交的实验模板</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2</w:t>
            </w:r>
          </w:p>
        </w:tc>
        <w:tc>
          <w:tcPr>
            <w:tcW w:w="7590" w:type="dxa"/>
          </w:tcPr>
          <w:p w:rsidR="00FE6469" w:rsidRPr="009F0B86" w:rsidRDefault="00FE6469" w:rsidP="004E4F0C">
            <w:pPr>
              <w:rPr>
                <w:rFonts w:ascii="微软雅黑" w:eastAsia="微软雅黑" w:hAnsi="微软雅黑"/>
                <w:sz w:val="21"/>
                <w:szCs w:val="21"/>
              </w:rPr>
            </w:pPr>
            <w:r>
              <w:rPr>
                <w:rFonts w:ascii="微软雅黑" w:eastAsia="微软雅黑" w:hAnsi="微软雅黑" w:hint="eastAsia"/>
                <w:sz w:val="21"/>
                <w:szCs w:val="21"/>
              </w:rPr>
              <w:t>用户点击模板审批按钮，页面跳转至模板审批界面</w:t>
            </w:r>
          </w:p>
        </w:tc>
      </w:tr>
      <w:tr w:rsidR="00FE6469"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3</w:t>
            </w:r>
          </w:p>
        </w:tc>
        <w:tc>
          <w:tcPr>
            <w:tcW w:w="7590" w:type="dxa"/>
          </w:tcPr>
          <w:p w:rsidR="00FE6469" w:rsidRDefault="00FE6469" w:rsidP="004E4F0C">
            <w:pPr>
              <w:rPr>
                <w:rFonts w:ascii="微软雅黑" w:eastAsia="微软雅黑" w:hAnsi="微软雅黑"/>
                <w:sz w:val="21"/>
                <w:szCs w:val="21"/>
              </w:rPr>
            </w:pPr>
            <w:r>
              <w:rPr>
                <w:rFonts w:ascii="微软雅黑" w:eastAsia="微软雅黑" w:hAnsi="微软雅黑" w:hint="eastAsia"/>
                <w:sz w:val="21"/>
                <w:szCs w:val="21"/>
              </w:rPr>
              <w:t>用户在模板审批界面填写审核意见并点击通过或拒绝按钮完成审批</w:t>
            </w:r>
          </w:p>
        </w:tc>
      </w:tr>
      <w:tr w:rsidR="00FE6469"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4</w:t>
            </w:r>
          </w:p>
        </w:tc>
        <w:tc>
          <w:tcPr>
            <w:tcW w:w="7590" w:type="dxa"/>
          </w:tcPr>
          <w:p w:rsidR="00FE6469" w:rsidRDefault="00FE6469" w:rsidP="004E4F0C">
            <w:pPr>
              <w:rPr>
                <w:rFonts w:ascii="微软雅黑" w:eastAsia="微软雅黑" w:hAnsi="微软雅黑"/>
                <w:sz w:val="21"/>
                <w:szCs w:val="21"/>
              </w:rPr>
            </w:pPr>
            <w:r>
              <w:rPr>
                <w:rFonts w:ascii="微软雅黑" w:eastAsia="微软雅黑" w:hAnsi="微软雅黑" w:hint="eastAsia"/>
                <w:sz w:val="21"/>
                <w:szCs w:val="21"/>
              </w:rPr>
              <w:t>用户点击查看详情按钮，查看选中模板的模板信息</w:t>
            </w:r>
          </w:p>
        </w:tc>
      </w:tr>
      <w:tr w:rsidR="00FE6469" w:rsidRPr="009F0B86" w:rsidTr="004E4F0C">
        <w:trPr>
          <w:jc w:val="center"/>
        </w:trPr>
        <w:tc>
          <w:tcPr>
            <w:tcW w:w="1837" w:type="dxa"/>
          </w:tcPr>
          <w:p w:rsidR="00FE6469" w:rsidRPr="009F0B86" w:rsidRDefault="00FE6469" w:rsidP="004E4F0C">
            <w:pPr>
              <w:ind w:firstLine="420"/>
              <w:jc w:val="left"/>
              <w:rPr>
                <w:rFonts w:ascii="微软雅黑" w:eastAsia="微软雅黑" w:hAnsi="微软雅黑"/>
                <w:sz w:val="21"/>
                <w:szCs w:val="21"/>
              </w:rPr>
            </w:pPr>
            <w:r>
              <w:rPr>
                <w:rFonts w:ascii="微软雅黑" w:eastAsia="微软雅黑" w:hAnsi="微软雅黑" w:hint="eastAsia"/>
                <w:sz w:val="21"/>
                <w:szCs w:val="21"/>
              </w:rPr>
              <w:t>用例</w:t>
            </w:r>
          </w:p>
        </w:tc>
        <w:tc>
          <w:tcPr>
            <w:tcW w:w="7590" w:type="dxa"/>
          </w:tcPr>
          <w:p w:rsidR="00FE6469" w:rsidRPr="009F0B86" w:rsidRDefault="00FE6469" w:rsidP="004E4F0C">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3735237" cy="2221460"/>
                  <wp:effectExtent l="0" t="0" r="0" b="0"/>
                  <wp:docPr id="1" name="图片 1" descr="C:\Users\weixin\Desktop\概要设计\模板审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xin\Desktop\概要设计\模板审批.jp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5046" cy="2221347"/>
                          </a:xfrm>
                          <a:prstGeom prst="rect">
                            <a:avLst/>
                          </a:prstGeom>
                          <a:noFill/>
                          <a:ln>
                            <a:noFill/>
                          </a:ln>
                        </pic:spPr>
                      </pic:pic>
                    </a:graphicData>
                  </a:graphic>
                </wp:inline>
              </w:drawing>
            </w:r>
          </w:p>
        </w:tc>
      </w:tr>
    </w:tbl>
    <w:p w:rsidR="00FE6469" w:rsidRPr="00FE6469" w:rsidRDefault="00FE6469" w:rsidP="00FE6469"/>
    <w:p w:rsidR="00F51474" w:rsidRPr="00991868" w:rsidRDefault="00F51474" w:rsidP="00F51474">
      <w:pPr>
        <w:pStyle w:val="4"/>
        <w:rPr>
          <w:rFonts w:ascii="微软雅黑" w:eastAsia="微软雅黑" w:hAnsi="微软雅黑"/>
        </w:rPr>
      </w:pPr>
      <w:r w:rsidRPr="00991868">
        <w:rPr>
          <w:rFonts w:ascii="微软雅黑" w:eastAsia="微软雅黑" w:hAnsi="微软雅黑" w:hint="eastAsia"/>
        </w:rPr>
        <w:t>教学资源配置</w:t>
      </w:r>
    </w:p>
    <w:p w:rsidR="00F51474" w:rsidRPr="00A14F59" w:rsidRDefault="00F51474" w:rsidP="00F51474">
      <w:pPr>
        <w:rPr>
          <w:rFonts w:ascii="微软雅黑" w:eastAsia="微软雅黑" w:hAnsi="微软雅黑"/>
        </w:rPr>
      </w:pPr>
    </w:p>
    <w:p w:rsidR="00F51474" w:rsidRDefault="00F51474" w:rsidP="00F51474">
      <w:pPr>
        <w:pStyle w:val="3"/>
      </w:pPr>
      <w:r w:rsidRPr="00A14F59">
        <w:rPr>
          <w:rFonts w:hint="eastAsia"/>
        </w:rPr>
        <w:t>教师用户功能</w:t>
      </w:r>
    </w:p>
    <w:p w:rsidR="00E52DDD" w:rsidRDefault="00E52DDD" w:rsidP="00E52DDD">
      <w:pPr>
        <w:pStyle w:val="4"/>
        <w:rPr>
          <w:rFonts w:ascii="微软雅黑" w:eastAsia="微软雅黑" w:hAnsi="微软雅黑"/>
        </w:rPr>
      </w:pPr>
      <w:r>
        <w:rPr>
          <w:rFonts w:ascii="微软雅黑" w:eastAsia="微软雅黑" w:hAnsi="微软雅黑" w:hint="eastAsia"/>
        </w:rPr>
        <w:t>资源预览</w:t>
      </w:r>
    </w:p>
    <w:p w:rsidR="00E52DDD" w:rsidRDefault="00E52DDD" w:rsidP="00E52DDD">
      <w:r>
        <w:rPr>
          <w:rFonts w:hint="eastAsia"/>
        </w:rPr>
        <w:t>教师进入资源概览界面，界面已图表放肆显示教师的可用余额、使用中的</w:t>
      </w:r>
      <w:proofErr w:type="gramStart"/>
      <w:r>
        <w:rPr>
          <w:rFonts w:hint="eastAsia"/>
        </w:rPr>
        <w:t>云资源</w:t>
      </w:r>
      <w:proofErr w:type="gramEnd"/>
      <w:r>
        <w:rPr>
          <w:rFonts w:hint="eastAsia"/>
        </w:rPr>
        <w:t>服务个数，实验模板的未发布、已发布个数，课程的已发布、待发布个数、实验中的学生数、</w:t>
      </w:r>
      <w:commentRangeStart w:id="67"/>
      <w:r>
        <w:rPr>
          <w:rFonts w:hint="eastAsia"/>
        </w:rPr>
        <w:t>模板排行</w:t>
      </w:r>
      <w:commentRangeEnd w:id="67"/>
      <w:r w:rsidR="00AA13F0">
        <w:rPr>
          <w:rStyle w:val="af8"/>
        </w:rPr>
        <w:commentReference w:id="67"/>
      </w:r>
      <w:r>
        <w:rPr>
          <w:rFonts w:hint="eastAsia"/>
        </w:rPr>
        <w:t>。</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8016"/>
      </w:tblGrid>
      <w:tr w:rsidR="00E52DDD" w:rsidRPr="00A14F59" w:rsidTr="0061491B">
        <w:trPr>
          <w:jc w:val="center"/>
        </w:trPr>
        <w:tc>
          <w:tcPr>
            <w:tcW w:w="1837" w:type="dxa"/>
            <w:shd w:val="clear" w:color="auto" w:fill="99CCFF"/>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E52DDD" w:rsidRPr="00A14F59" w:rsidRDefault="00E52DDD" w:rsidP="0061491B">
            <w:pPr>
              <w:ind w:firstLine="420"/>
              <w:rPr>
                <w:rFonts w:ascii="微软雅黑" w:eastAsia="微软雅黑" w:hAnsi="微软雅黑"/>
                <w:sz w:val="21"/>
                <w:szCs w:val="21"/>
              </w:rPr>
            </w:pPr>
            <w:r>
              <w:rPr>
                <w:rFonts w:ascii="微软雅黑" w:eastAsia="微软雅黑" w:hAnsi="微软雅黑" w:hint="eastAsia"/>
                <w:sz w:val="21"/>
                <w:szCs w:val="21"/>
              </w:rPr>
              <w:t>资源概览</w:t>
            </w:r>
          </w:p>
        </w:tc>
      </w:tr>
      <w:tr w:rsidR="00E52DDD" w:rsidRPr="00A14F59" w:rsidTr="0061491B">
        <w:trPr>
          <w:jc w:val="center"/>
        </w:trPr>
        <w:tc>
          <w:tcPr>
            <w:tcW w:w="1837" w:type="dxa"/>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E52DDD" w:rsidRPr="00A14F59" w:rsidRDefault="00E52DDD"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教师</w:t>
            </w:r>
          </w:p>
        </w:tc>
      </w:tr>
      <w:tr w:rsidR="00E52DDD" w:rsidRPr="00FA3934" w:rsidTr="0061491B">
        <w:trPr>
          <w:jc w:val="center"/>
        </w:trPr>
        <w:tc>
          <w:tcPr>
            <w:tcW w:w="1837" w:type="dxa"/>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E52DDD" w:rsidRPr="00FA3934" w:rsidRDefault="00E52DDD" w:rsidP="0061491B">
            <w:pPr>
              <w:ind w:firstLine="420"/>
              <w:rPr>
                <w:rFonts w:ascii="微软雅黑" w:eastAsia="微软雅黑" w:hAnsi="微软雅黑"/>
                <w:szCs w:val="32"/>
              </w:rPr>
            </w:pPr>
            <w:r w:rsidRPr="00FA3934">
              <w:rPr>
                <w:rFonts w:ascii="微软雅黑" w:eastAsia="微软雅黑" w:hAnsi="微软雅黑" w:hint="eastAsia"/>
                <w:sz w:val="21"/>
                <w:szCs w:val="21"/>
              </w:rPr>
              <w:t>实验模板表(tb_template)</w:t>
            </w:r>
            <w:r>
              <w:rPr>
                <w:rFonts w:ascii="微软雅黑" w:eastAsia="微软雅黑" w:hAnsi="微软雅黑" w:hint="eastAsia"/>
                <w:sz w:val="21"/>
                <w:szCs w:val="21"/>
              </w:rPr>
              <w:t>、课程表（tb_course）、学生信息表（tb_student）</w:t>
            </w:r>
          </w:p>
        </w:tc>
      </w:tr>
      <w:tr w:rsidR="00E52DDD" w:rsidRPr="00A14F59" w:rsidTr="0061491B">
        <w:trPr>
          <w:jc w:val="center"/>
        </w:trPr>
        <w:tc>
          <w:tcPr>
            <w:tcW w:w="1837" w:type="dxa"/>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w:t>
            </w:r>
          </w:p>
        </w:tc>
        <w:tc>
          <w:tcPr>
            <w:tcW w:w="7590" w:type="dxa"/>
          </w:tcPr>
          <w:p w:rsidR="00E52DDD" w:rsidRPr="00A14F59" w:rsidRDefault="00E52DDD" w:rsidP="0061491B">
            <w:pPr>
              <w:rPr>
                <w:rFonts w:ascii="微软雅黑" w:eastAsia="微软雅黑" w:hAnsi="微软雅黑"/>
                <w:sz w:val="21"/>
                <w:szCs w:val="21"/>
              </w:rPr>
            </w:pPr>
            <w:r>
              <w:rPr>
                <w:rFonts w:ascii="微软雅黑" w:eastAsia="微软雅黑" w:hAnsi="微软雅黑" w:hint="eastAsia"/>
                <w:sz w:val="21"/>
                <w:szCs w:val="21"/>
              </w:rPr>
              <w:t>用户登录系统或点击资源概览菜单，系统显示教师使用的</w:t>
            </w:r>
            <w:proofErr w:type="gramStart"/>
            <w:r>
              <w:rPr>
                <w:rFonts w:ascii="微软雅黑" w:eastAsia="微软雅黑" w:hAnsi="微软雅黑" w:hint="eastAsia"/>
                <w:sz w:val="21"/>
                <w:szCs w:val="21"/>
              </w:rPr>
              <w:t>云资源</w:t>
            </w:r>
            <w:proofErr w:type="gramEnd"/>
            <w:r>
              <w:rPr>
                <w:rFonts w:ascii="微软雅黑" w:eastAsia="微软雅黑" w:hAnsi="微软雅黑" w:hint="eastAsia"/>
                <w:sz w:val="21"/>
                <w:szCs w:val="21"/>
              </w:rPr>
              <w:t>服务统计信息、模板统计信息、课程统计信息、学生数、模板排行等。</w:t>
            </w:r>
          </w:p>
        </w:tc>
      </w:tr>
      <w:tr w:rsidR="00E52DDD" w:rsidRPr="00A14F59" w:rsidTr="0061491B">
        <w:trPr>
          <w:jc w:val="center"/>
        </w:trPr>
        <w:tc>
          <w:tcPr>
            <w:tcW w:w="1837" w:type="dxa"/>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E52DDD" w:rsidRPr="00A14F59" w:rsidRDefault="00E52DDD" w:rsidP="0061491B">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4953000" cy="3971925"/>
                  <wp:effectExtent l="0" t="0" r="0" b="0"/>
                  <wp:docPr id="5" name="图片 5" descr="C:\Users\weixin\Desktop\概要设计\资源概览-教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xin\Desktop\概要设计\资源概览-教师.jp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3000" cy="3971925"/>
                          </a:xfrm>
                          <a:prstGeom prst="rect">
                            <a:avLst/>
                          </a:prstGeom>
                          <a:noFill/>
                          <a:ln>
                            <a:noFill/>
                          </a:ln>
                        </pic:spPr>
                      </pic:pic>
                    </a:graphicData>
                  </a:graphic>
                </wp:inline>
              </w:drawing>
            </w:r>
          </w:p>
        </w:tc>
      </w:tr>
    </w:tbl>
    <w:p w:rsidR="00E52DDD" w:rsidRPr="00E52DDD" w:rsidRDefault="00E52DDD" w:rsidP="00E52DDD"/>
    <w:p w:rsidR="00F51474" w:rsidRPr="00A14F59" w:rsidRDefault="00F51474" w:rsidP="00F51474">
      <w:pPr>
        <w:pStyle w:val="4"/>
        <w:rPr>
          <w:rFonts w:ascii="微软雅黑" w:eastAsia="微软雅黑" w:hAnsi="微软雅黑"/>
          <w:color w:val="000000" w:themeColor="text1"/>
        </w:rPr>
      </w:pPr>
      <w:r w:rsidRPr="00A14F59">
        <w:rPr>
          <w:rFonts w:ascii="微软雅黑" w:eastAsia="微软雅黑" w:hAnsi="微软雅黑" w:hint="eastAsia"/>
          <w:color w:val="000000" w:themeColor="text1"/>
        </w:rPr>
        <w:t>用户管理</w:t>
      </w:r>
    </w:p>
    <w:p w:rsidR="00F51474" w:rsidRPr="00A14F59" w:rsidRDefault="00F51474" w:rsidP="00F51474">
      <w:pPr>
        <w:pStyle w:val="5"/>
        <w:rPr>
          <w:rFonts w:ascii="微软雅黑" w:eastAsia="微软雅黑" w:hAnsi="微软雅黑"/>
          <w:color w:val="000000" w:themeColor="text1"/>
        </w:rPr>
      </w:pPr>
      <w:r w:rsidRPr="00A14F59">
        <w:rPr>
          <w:rFonts w:ascii="微软雅黑" w:eastAsia="微软雅黑" w:hAnsi="微软雅黑" w:hint="eastAsia"/>
          <w:color w:val="000000" w:themeColor="text1"/>
        </w:rPr>
        <w:t>学生用户管理</w:t>
      </w:r>
    </w:p>
    <w:p w:rsidR="002D2526" w:rsidRPr="00A14F59" w:rsidRDefault="00186AC4" w:rsidP="002D2526">
      <w:pPr>
        <w:rPr>
          <w:rFonts w:ascii="微软雅黑" w:eastAsia="微软雅黑" w:hAnsi="微软雅黑"/>
        </w:rPr>
      </w:pPr>
      <w:r>
        <w:rPr>
          <w:rFonts w:ascii="微软雅黑" w:eastAsia="微软雅黑" w:hAnsi="微软雅黑" w:hint="eastAsia"/>
        </w:rPr>
        <w:t>功能实现参照5.2.6.1.1章节中的【学生用户管理】</w:t>
      </w:r>
    </w:p>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教学业务</w:t>
      </w:r>
    </w:p>
    <w:p w:rsidR="00F51474" w:rsidRPr="00A14F59" w:rsidRDefault="00F51474" w:rsidP="00F51474">
      <w:pPr>
        <w:pStyle w:val="5"/>
        <w:rPr>
          <w:rFonts w:ascii="微软雅黑" w:eastAsia="微软雅黑" w:hAnsi="微软雅黑"/>
        </w:rPr>
      </w:pPr>
      <w:commentRangeStart w:id="68"/>
      <w:r w:rsidRPr="00A14F59">
        <w:rPr>
          <w:rFonts w:ascii="微软雅黑" w:eastAsia="微软雅黑" w:hAnsi="微软雅黑" w:hint="eastAsia"/>
        </w:rPr>
        <w:t>课程配置</w:t>
      </w:r>
      <w:commentRangeEnd w:id="68"/>
      <w:r w:rsidR="00CE124B">
        <w:rPr>
          <w:rStyle w:val="af8"/>
          <w:b w:val="0"/>
          <w:bCs w:val="0"/>
        </w:rPr>
        <w:commentReference w:id="68"/>
      </w:r>
    </w:p>
    <w:p w:rsidR="00F51474" w:rsidRPr="00A14F59" w:rsidRDefault="00F51474" w:rsidP="005F5365">
      <w:pPr>
        <w:pStyle w:val="af"/>
        <w:numPr>
          <w:ilvl w:val="0"/>
          <w:numId w:val="16"/>
        </w:numPr>
        <w:ind w:firstLineChars="0"/>
        <w:rPr>
          <w:rFonts w:ascii="微软雅黑" w:eastAsia="微软雅黑" w:hAnsi="微软雅黑"/>
        </w:rPr>
      </w:pPr>
      <w:r w:rsidRPr="00A14F59">
        <w:rPr>
          <w:rFonts w:ascii="微软雅黑" w:eastAsia="微软雅黑" w:hAnsi="微软雅黑" w:hint="eastAsia"/>
        </w:rPr>
        <w:t>教师点击课程管理，页面列表显示该教师已创建的课程列表，显示各课程部分信息，如课程名称，课程状态(已发布/</w:t>
      </w:r>
      <w:proofErr w:type="gramStart"/>
      <w:r w:rsidRPr="00A14F59">
        <w:rPr>
          <w:rFonts w:ascii="微软雅黑" w:eastAsia="微软雅黑" w:hAnsi="微软雅黑" w:hint="eastAsia"/>
        </w:rPr>
        <w:t>未发布</w:t>
      </w:r>
      <w:proofErr w:type="gramEnd"/>
      <w:r w:rsidRPr="00A14F59">
        <w:rPr>
          <w:rFonts w:ascii="微软雅黑" w:eastAsia="微软雅黑" w:hAnsi="微软雅黑" w:hint="eastAsia"/>
        </w:rPr>
        <w:t>/终止）、共享范围、评价星级等信息。</w:t>
      </w:r>
    </w:p>
    <w:p w:rsidR="00F51474" w:rsidRPr="00A14F59" w:rsidRDefault="00F51474" w:rsidP="005F5365">
      <w:pPr>
        <w:pStyle w:val="af"/>
        <w:numPr>
          <w:ilvl w:val="0"/>
          <w:numId w:val="16"/>
        </w:numPr>
        <w:ind w:firstLineChars="0"/>
        <w:rPr>
          <w:rFonts w:ascii="微软雅黑" w:eastAsia="微软雅黑" w:hAnsi="微软雅黑"/>
        </w:rPr>
      </w:pPr>
      <w:r w:rsidRPr="00A14F59">
        <w:rPr>
          <w:rFonts w:ascii="微软雅黑" w:eastAsia="微软雅黑" w:hAnsi="微软雅黑" w:hint="eastAsia"/>
        </w:rPr>
        <w:t>课程列表页面点击新建按钮，页面跳转至新建课程界面，教师填写课程</w:t>
      </w:r>
      <w:r w:rsidRPr="00A14F59">
        <w:rPr>
          <w:rFonts w:ascii="微软雅黑" w:eastAsia="微软雅黑" w:hAnsi="微软雅黑" w:hint="eastAsia"/>
        </w:rPr>
        <w:lastRenderedPageBreak/>
        <w:t>基本信息、包括课程名称、添加自己已创建的模板、实验时长，添加实验指南、共享范围、等操作完成创建。后点击保存。也可直接提交审核（自动执行保存操作）。</w:t>
      </w:r>
    </w:p>
    <w:p w:rsidR="00F51474" w:rsidRPr="00A14F59" w:rsidRDefault="00F51474" w:rsidP="00F51474">
      <w:pPr>
        <w:pStyle w:val="af"/>
        <w:ind w:left="840" w:firstLineChars="0" w:firstLine="0"/>
        <w:rPr>
          <w:rFonts w:ascii="微软雅黑" w:eastAsia="微软雅黑" w:hAnsi="微软雅黑"/>
        </w:rPr>
      </w:pPr>
    </w:p>
    <w:p w:rsidR="00F51474" w:rsidRPr="00A14F59" w:rsidRDefault="00F51474" w:rsidP="005F5365">
      <w:pPr>
        <w:pStyle w:val="af"/>
        <w:numPr>
          <w:ilvl w:val="0"/>
          <w:numId w:val="16"/>
        </w:numPr>
        <w:ind w:firstLineChars="0"/>
        <w:rPr>
          <w:rFonts w:ascii="微软雅黑" w:eastAsia="微软雅黑" w:hAnsi="微软雅黑"/>
        </w:rPr>
      </w:pPr>
      <w:r w:rsidRPr="00A14F59">
        <w:rPr>
          <w:rFonts w:ascii="微软雅黑" w:eastAsia="微软雅黑" w:hAnsi="微软雅黑" w:hint="eastAsia"/>
        </w:rPr>
        <w:t>教师在点击课程时，已发布的课程不可编辑，进入浏览页面。</w:t>
      </w:r>
      <w:proofErr w:type="gramStart"/>
      <w:r w:rsidRPr="00A14F59">
        <w:rPr>
          <w:rFonts w:ascii="微软雅黑" w:eastAsia="微软雅黑" w:hAnsi="微软雅黑" w:hint="eastAsia"/>
        </w:rPr>
        <w:t>未发布</w:t>
      </w:r>
      <w:proofErr w:type="gramEnd"/>
      <w:r w:rsidRPr="00A14F59">
        <w:rPr>
          <w:rFonts w:ascii="微软雅黑" w:eastAsia="微软雅黑" w:hAnsi="微软雅黑" w:hint="eastAsia"/>
        </w:rPr>
        <w:t>的课程为可编辑状态，点击时进入到修改页面（修改页面与新建页面为同一页面中，只是多了数据的回显），可对课程进行修改，修改</w:t>
      </w:r>
      <w:bookmarkStart w:id="69" w:name="OLE_LINK4"/>
      <w:r w:rsidRPr="00A14F59">
        <w:rPr>
          <w:rFonts w:ascii="微软雅黑" w:eastAsia="微软雅黑" w:hAnsi="微软雅黑" w:hint="eastAsia"/>
        </w:rPr>
        <w:t>后点击保存。也可直接提交审核（自动执行保存操作）</w:t>
      </w:r>
    </w:p>
    <w:p w:rsidR="00F51474" w:rsidRPr="00A14F59" w:rsidRDefault="00F51474" w:rsidP="005F5365">
      <w:pPr>
        <w:pStyle w:val="af"/>
        <w:numPr>
          <w:ilvl w:val="0"/>
          <w:numId w:val="16"/>
        </w:numPr>
        <w:spacing w:line="240" w:lineRule="auto"/>
        <w:ind w:firstLineChars="0"/>
        <w:rPr>
          <w:rFonts w:ascii="微软雅黑" w:eastAsia="微软雅黑" w:hAnsi="微软雅黑"/>
        </w:rPr>
      </w:pPr>
      <w:r w:rsidRPr="00A14F59">
        <w:rPr>
          <w:rFonts w:ascii="微软雅黑" w:eastAsia="微软雅黑" w:hAnsi="微软雅黑"/>
        </w:rPr>
        <w:t>在课程列表页面有删除</w:t>
      </w:r>
      <w:r w:rsidRPr="00A14F59">
        <w:rPr>
          <w:rFonts w:ascii="微软雅黑" w:eastAsia="微软雅黑" w:hAnsi="微软雅黑" w:hint="eastAsia"/>
        </w:rPr>
        <w:t>按钮，对复选框选中的课程进行二次提示后删除，对已发布的课程提示“课程已发布，不能删除！”。</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51474" w:rsidRPr="00A14F59" w:rsidTr="00DC4D75">
        <w:trPr>
          <w:jc w:val="center"/>
        </w:trPr>
        <w:tc>
          <w:tcPr>
            <w:tcW w:w="1837" w:type="dxa"/>
            <w:shd w:val="clear" w:color="auto" w:fill="99CCFF"/>
          </w:tcPr>
          <w:bookmarkEnd w:id="69"/>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课程管理</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教师</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sz w:val="21"/>
                <w:szCs w:val="21"/>
              </w:rPr>
              <w:t>课程（tb</w:t>
            </w:r>
            <w:r w:rsidRPr="00A14F59">
              <w:rPr>
                <w:rFonts w:ascii="微软雅黑" w:eastAsia="微软雅黑" w:hAnsi="微软雅黑" w:hint="eastAsia"/>
                <w:sz w:val="21"/>
                <w:szCs w:val="21"/>
              </w:rPr>
              <w:t>_course</w:t>
            </w:r>
            <w:r w:rsidRPr="00A14F59">
              <w:rPr>
                <w:rFonts w:ascii="微软雅黑" w:eastAsia="微软雅黑" w:hAnsi="微软雅黑"/>
                <w:sz w:val="21"/>
                <w:szCs w:val="21"/>
              </w:rPr>
              <w:t>）</w:t>
            </w:r>
          </w:p>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模板（tb_templet</w:t>
            </w:r>
            <w:r w:rsidRPr="00A14F59">
              <w:rPr>
                <w:rFonts w:ascii="微软雅黑" w:eastAsia="微软雅黑" w:hAnsi="微软雅黑"/>
                <w:sz w:val="21"/>
                <w:szCs w:val="21"/>
              </w:rPr>
              <w:t>）</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场景描述1</w:t>
            </w:r>
          </w:p>
        </w:tc>
        <w:tc>
          <w:tcPr>
            <w:tcW w:w="7590" w:type="dxa"/>
          </w:tcPr>
          <w:p w:rsidR="00F51474" w:rsidRPr="00A14F59" w:rsidRDefault="00F51474" w:rsidP="00DC4D75">
            <w:pPr>
              <w:rPr>
                <w:rFonts w:ascii="微软雅黑" w:eastAsia="微软雅黑" w:hAnsi="微软雅黑"/>
                <w:sz w:val="21"/>
                <w:szCs w:val="21"/>
              </w:rPr>
            </w:pPr>
            <w:r w:rsidRPr="00A14F59">
              <w:rPr>
                <w:rFonts w:ascii="微软雅黑" w:eastAsia="微软雅黑" w:hAnsi="微软雅黑" w:hint="eastAsia"/>
                <w:sz w:val="21"/>
                <w:szCs w:val="21"/>
              </w:rPr>
              <w:t>教师点击课程管理，显示课程列表</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场景描述2</w:t>
            </w:r>
          </w:p>
        </w:tc>
        <w:tc>
          <w:tcPr>
            <w:tcW w:w="7590" w:type="dxa"/>
          </w:tcPr>
          <w:p w:rsidR="00F51474" w:rsidRPr="00A14F59" w:rsidRDefault="00F51474" w:rsidP="00DC4D75">
            <w:pPr>
              <w:rPr>
                <w:rFonts w:ascii="微软雅黑" w:eastAsia="微软雅黑" w:hAnsi="微软雅黑"/>
                <w:sz w:val="21"/>
                <w:szCs w:val="21"/>
              </w:rPr>
            </w:pPr>
            <w:r w:rsidRPr="00A14F59">
              <w:rPr>
                <w:rFonts w:ascii="微软雅黑" w:eastAsia="微软雅黑" w:hAnsi="微软雅黑"/>
                <w:sz w:val="21"/>
                <w:szCs w:val="21"/>
              </w:rPr>
              <w:t>点添加按钮，到新增页面，填写信息后，可以新增一个课程。保存</w:t>
            </w:r>
            <w:r w:rsidRPr="00A14F59">
              <w:rPr>
                <w:rFonts w:ascii="微软雅黑" w:eastAsia="微软雅黑" w:hAnsi="微软雅黑" w:hint="eastAsia"/>
                <w:sz w:val="21"/>
                <w:szCs w:val="21"/>
              </w:rPr>
              <w:t>/提交审核</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场景描述3</w:t>
            </w:r>
          </w:p>
        </w:tc>
        <w:tc>
          <w:tcPr>
            <w:tcW w:w="7590" w:type="dxa"/>
          </w:tcPr>
          <w:p w:rsidR="00F51474" w:rsidRPr="00A14F59" w:rsidRDefault="00F51474" w:rsidP="00DC4D75">
            <w:pPr>
              <w:rPr>
                <w:rFonts w:ascii="微软雅黑" w:eastAsia="微软雅黑" w:hAnsi="微软雅黑"/>
                <w:sz w:val="21"/>
                <w:szCs w:val="21"/>
              </w:rPr>
            </w:pPr>
            <w:r w:rsidRPr="00A14F59">
              <w:rPr>
                <w:rFonts w:ascii="微软雅黑" w:eastAsia="微软雅黑" w:hAnsi="微软雅黑"/>
                <w:sz w:val="21"/>
                <w:szCs w:val="21"/>
              </w:rPr>
              <w:t>点击课程可以进行修改（</w:t>
            </w:r>
            <w:proofErr w:type="gramStart"/>
            <w:r w:rsidRPr="00A14F59">
              <w:rPr>
                <w:rFonts w:ascii="微软雅黑" w:eastAsia="微软雅黑" w:hAnsi="微软雅黑"/>
                <w:sz w:val="21"/>
                <w:szCs w:val="21"/>
              </w:rPr>
              <w:t>未发布</w:t>
            </w:r>
            <w:proofErr w:type="gramEnd"/>
            <w:r w:rsidRPr="00A14F59">
              <w:rPr>
                <w:rFonts w:ascii="微软雅黑" w:eastAsia="微软雅黑" w:hAnsi="微软雅黑" w:hint="eastAsia"/>
                <w:sz w:val="21"/>
                <w:szCs w:val="21"/>
              </w:rPr>
              <w:t>/终止</w:t>
            </w:r>
            <w:r w:rsidRPr="00A14F59">
              <w:rPr>
                <w:rFonts w:ascii="微软雅黑" w:eastAsia="微软雅黑" w:hAnsi="微软雅黑"/>
                <w:sz w:val="21"/>
                <w:szCs w:val="21"/>
              </w:rPr>
              <w:t>）或显示详细信息（已发布）</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场景描述4</w:t>
            </w:r>
          </w:p>
        </w:tc>
        <w:tc>
          <w:tcPr>
            <w:tcW w:w="7590" w:type="dxa"/>
          </w:tcPr>
          <w:p w:rsidR="00F51474" w:rsidRPr="00A14F59" w:rsidRDefault="00F51474" w:rsidP="00DC4D75">
            <w:pPr>
              <w:rPr>
                <w:rFonts w:ascii="微软雅黑" w:eastAsia="微软雅黑" w:hAnsi="微软雅黑"/>
                <w:sz w:val="21"/>
                <w:szCs w:val="21"/>
              </w:rPr>
            </w:pPr>
            <w:r w:rsidRPr="00A14F59">
              <w:rPr>
                <w:rFonts w:ascii="微软雅黑" w:eastAsia="微软雅黑" w:hAnsi="微软雅黑"/>
                <w:sz w:val="21"/>
                <w:szCs w:val="21"/>
              </w:rPr>
              <w:t>在课程列表页面，有删除按钮，可对选中的</w:t>
            </w:r>
            <w:proofErr w:type="gramStart"/>
            <w:r w:rsidRPr="00A14F59">
              <w:rPr>
                <w:rFonts w:ascii="微软雅黑" w:eastAsia="微软雅黑" w:hAnsi="微软雅黑"/>
                <w:sz w:val="21"/>
                <w:szCs w:val="21"/>
              </w:rPr>
              <w:t>未发布</w:t>
            </w:r>
            <w:proofErr w:type="gramEnd"/>
            <w:r w:rsidRPr="00A14F59">
              <w:rPr>
                <w:rFonts w:ascii="微软雅黑" w:eastAsia="微软雅黑" w:hAnsi="微软雅黑" w:hint="eastAsia"/>
                <w:sz w:val="21"/>
                <w:szCs w:val="21"/>
              </w:rPr>
              <w:t>/终止课程删除</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用例</w:t>
            </w:r>
          </w:p>
        </w:tc>
        <w:tc>
          <w:tcPr>
            <w:tcW w:w="7590" w:type="dxa"/>
          </w:tcPr>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noProof/>
                <w:sz w:val="21"/>
                <w:szCs w:val="21"/>
              </w:rPr>
              <w:drawing>
                <wp:inline distT="0" distB="0" distL="0" distR="0">
                  <wp:extent cx="2458528" cy="2648842"/>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srcRect/>
                          <a:stretch>
                            <a:fillRect/>
                          </a:stretch>
                        </pic:blipFill>
                        <pic:spPr bwMode="auto">
                          <a:xfrm>
                            <a:off x="0" y="0"/>
                            <a:ext cx="2462265" cy="2652868"/>
                          </a:xfrm>
                          <a:prstGeom prst="rect">
                            <a:avLst/>
                          </a:prstGeom>
                          <a:noFill/>
                          <a:ln w="9525">
                            <a:noFill/>
                            <a:miter lim="800000"/>
                            <a:headEnd/>
                            <a:tailEnd/>
                          </a:ln>
                        </pic:spPr>
                      </pic:pic>
                    </a:graphicData>
                  </a:graphic>
                </wp:inline>
              </w:drawing>
            </w:r>
          </w:p>
        </w:tc>
      </w:tr>
    </w:tbl>
    <w:p w:rsidR="00F51474" w:rsidRPr="00A14F59" w:rsidRDefault="00F51474" w:rsidP="00F51474">
      <w:pPr>
        <w:rPr>
          <w:rFonts w:ascii="微软雅黑" w:eastAsia="微软雅黑" w:hAnsi="微软雅黑"/>
        </w:rPr>
      </w:pPr>
    </w:p>
    <w:p w:rsidR="00F51474" w:rsidRPr="00A14F59" w:rsidRDefault="00F51474" w:rsidP="00F51474">
      <w:pPr>
        <w:rPr>
          <w:rFonts w:ascii="微软雅黑" w:eastAsia="微软雅黑" w:hAnsi="微软雅黑"/>
        </w:rPr>
      </w:pPr>
      <w:r w:rsidRPr="00A14F59">
        <w:rPr>
          <w:rFonts w:ascii="微软雅黑" w:eastAsia="微软雅黑" w:hAnsi="微软雅黑" w:hint="eastAsia"/>
        </w:rPr>
        <w:t>页面如下图所示：</w:t>
      </w:r>
    </w:p>
    <w:p w:rsidR="00F51474" w:rsidRPr="00A14F59" w:rsidRDefault="00F51474" w:rsidP="00F51474">
      <w:pPr>
        <w:rPr>
          <w:rFonts w:ascii="微软雅黑" w:eastAsia="微软雅黑" w:hAnsi="微软雅黑"/>
        </w:rPr>
      </w:pPr>
    </w:p>
    <w:p w:rsidR="00F51474" w:rsidRPr="00A14F59" w:rsidRDefault="00F51474" w:rsidP="00F51474">
      <w:pPr>
        <w:pStyle w:val="5"/>
        <w:rPr>
          <w:rFonts w:ascii="微软雅黑" w:eastAsia="微软雅黑" w:hAnsi="微软雅黑"/>
        </w:rPr>
      </w:pPr>
      <w:r w:rsidRPr="00A14F59">
        <w:rPr>
          <w:rFonts w:ascii="微软雅黑" w:eastAsia="微软雅黑" w:hAnsi="微软雅黑" w:hint="eastAsia"/>
        </w:rPr>
        <w:t>模板配置</w:t>
      </w:r>
    </w:p>
    <w:p w:rsidR="00F24D61" w:rsidRPr="00A14F59" w:rsidRDefault="00F24D61" w:rsidP="00F24D61">
      <w:pPr>
        <w:pStyle w:val="af"/>
        <w:numPr>
          <w:ilvl w:val="0"/>
          <w:numId w:val="17"/>
        </w:numPr>
        <w:ind w:firstLineChars="0"/>
        <w:rPr>
          <w:rFonts w:ascii="微软雅黑" w:eastAsia="微软雅黑" w:hAnsi="微软雅黑"/>
        </w:rPr>
      </w:pPr>
      <w:r w:rsidRPr="00A14F59">
        <w:rPr>
          <w:rFonts w:ascii="微软雅黑" w:eastAsia="微软雅黑" w:hAnsi="微软雅黑" w:hint="eastAsia"/>
        </w:rPr>
        <w:t>教师登录系统，进入模板管理菜单，页面列表显示该教师已创建的模板信息，模板信息包括模板名称、模板类型、创建时间、是否发布、评价星级等信息。点击新建按钮，页面跳转至新建模板界面，教师根据向导式界面填写实验模板的基本信息、模板类型、AWS模板资源信息（json格式文本，可通过登录AWS网站使用可视化模板</w:t>
      </w:r>
      <w:proofErr w:type="gramStart"/>
      <w:r w:rsidRPr="00A14F59">
        <w:rPr>
          <w:rFonts w:ascii="微软雅黑" w:eastAsia="微软雅黑" w:hAnsi="微软雅黑" w:hint="eastAsia"/>
        </w:rPr>
        <w:t>设计器</w:t>
      </w:r>
      <w:proofErr w:type="gramEnd"/>
      <w:r w:rsidRPr="00A14F59">
        <w:rPr>
          <w:rFonts w:ascii="微软雅黑" w:eastAsia="微软雅黑" w:hAnsi="微软雅黑" w:hint="eastAsia"/>
        </w:rPr>
        <w:t>设计实验模板）、实验时长、是否允许评价等操作完成模板创建。</w:t>
      </w:r>
    </w:p>
    <w:p w:rsidR="00F24D61" w:rsidRPr="00A14F59" w:rsidRDefault="00F24D61" w:rsidP="00F24D61">
      <w:pPr>
        <w:pStyle w:val="af"/>
        <w:numPr>
          <w:ilvl w:val="0"/>
          <w:numId w:val="17"/>
        </w:numPr>
        <w:ind w:firstLineChars="0"/>
        <w:rPr>
          <w:rFonts w:ascii="微软雅黑" w:eastAsia="微软雅黑" w:hAnsi="微软雅黑"/>
        </w:rPr>
      </w:pPr>
      <w:r w:rsidRPr="00A14F59">
        <w:rPr>
          <w:rFonts w:ascii="微软雅黑" w:eastAsia="微软雅黑" w:hAnsi="微软雅黑" w:hint="eastAsia"/>
        </w:rPr>
        <w:t>教师选择模板列表中的一个模板，点击编辑按钮，弹出模板编辑窗口修改选中模板的信息，点击确认按钮完成模板的编辑操作，点击删除按钮完成模板的删除操作。</w:t>
      </w:r>
    </w:p>
    <w:p w:rsidR="00F24D61" w:rsidRPr="00A14F59" w:rsidRDefault="00F24D61" w:rsidP="00F24D61">
      <w:pPr>
        <w:pStyle w:val="af"/>
        <w:numPr>
          <w:ilvl w:val="0"/>
          <w:numId w:val="17"/>
        </w:numPr>
        <w:ind w:firstLineChars="0"/>
        <w:rPr>
          <w:rFonts w:ascii="微软雅黑" w:eastAsia="微软雅黑" w:hAnsi="微软雅黑"/>
        </w:rPr>
      </w:pPr>
      <w:r w:rsidRPr="00A14F59">
        <w:rPr>
          <w:rFonts w:ascii="微软雅黑" w:eastAsia="微软雅黑" w:hAnsi="微软雅黑" w:hint="eastAsia"/>
        </w:rPr>
        <w:t>页面点击推荐模板按钮，页面弹出其他教师已通过模板发布审批的模板列表，教师可以根据模板类型、评价星级等关键信息为自己选择需要导入的</w:t>
      </w:r>
      <w:r w:rsidRPr="00A14F59">
        <w:rPr>
          <w:rFonts w:ascii="微软雅黑" w:eastAsia="微软雅黑" w:hAnsi="微软雅黑" w:hint="eastAsia"/>
        </w:rPr>
        <w:lastRenderedPageBreak/>
        <w:t>模板，同时也可以对这些模板进行评价。</w:t>
      </w:r>
    </w:p>
    <w:p w:rsidR="00F24D61" w:rsidRPr="00A14F59" w:rsidRDefault="00F24D61" w:rsidP="00F24D61">
      <w:pPr>
        <w:pStyle w:val="af"/>
        <w:numPr>
          <w:ilvl w:val="0"/>
          <w:numId w:val="17"/>
        </w:numPr>
        <w:ind w:firstLineChars="0"/>
        <w:rPr>
          <w:rFonts w:ascii="微软雅黑" w:eastAsia="微软雅黑" w:hAnsi="微软雅黑"/>
        </w:rPr>
      </w:pPr>
      <w:r w:rsidRPr="00A14F59">
        <w:rPr>
          <w:rFonts w:ascii="微软雅黑" w:eastAsia="微软雅黑" w:hAnsi="微软雅黑" w:hint="eastAsia"/>
        </w:rPr>
        <w:t>教师选择模板列表中的一个模板，点击发布按钮，选择发布范围（个人、班级、学校、平台），点击提交后由院系管理进行审批。</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24D61" w:rsidRPr="00A14F59" w:rsidTr="0061491B">
        <w:trPr>
          <w:jc w:val="center"/>
        </w:trPr>
        <w:tc>
          <w:tcPr>
            <w:tcW w:w="1837" w:type="dxa"/>
            <w:shd w:val="clear" w:color="auto" w:fill="99CCFF"/>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F24D61" w:rsidRPr="00A14F59" w:rsidRDefault="00F24D61"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模板管理</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F24D61" w:rsidRPr="00A14F59" w:rsidRDefault="00F24D61"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教师</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F24D61" w:rsidRPr="00FA3934" w:rsidRDefault="00F24D61" w:rsidP="0061491B">
            <w:pPr>
              <w:ind w:firstLine="420"/>
              <w:rPr>
                <w:rFonts w:ascii="微软雅黑" w:eastAsia="微软雅黑" w:hAnsi="微软雅黑"/>
                <w:szCs w:val="32"/>
              </w:rPr>
            </w:pPr>
            <w:r w:rsidRPr="00FA3934">
              <w:rPr>
                <w:rFonts w:ascii="微软雅黑" w:eastAsia="微软雅黑" w:hAnsi="微软雅黑" w:hint="eastAsia"/>
                <w:sz w:val="21"/>
                <w:szCs w:val="21"/>
              </w:rPr>
              <w:t>实验模板表(tb_template)</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场景描述1</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用户点击创建模板按钮，根据向导式界面完成模板创建操作</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场景描述2</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用户选中列表中的一个模板，点击编辑按钮，完成修改模板的基本信息</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场景描述3</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用户选中列表中的一个模板，点击删除按钮完成模板删除操作</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场景描述4</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用户点击模板推荐按钮，用户自行筛选和查看评价其他教师的模板，点击导入使用按钮完成模板的导入</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场景描述5</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用户选中列表中的一个模板，点击发布按钮，提交至院系管理员审批。</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F24D61" w:rsidRPr="00A14F59" w:rsidRDefault="00F24D61" w:rsidP="0061491B">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3778370" cy="3573567"/>
                  <wp:effectExtent l="0" t="0" r="0" b="0"/>
                  <wp:docPr id="6" name="图片 6" descr="C:\Users\weixin\Desktop\概要设计\实验模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xin\Desktop\概要设计\实验模板.jpg"/>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78958" cy="3574124"/>
                          </a:xfrm>
                          <a:prstGeom prst="rect">
                            <a:avLst/>
                          </a:prstGeom>
                          <a:noFill/>
                          <a:ln>
                            <a:noFill/>
                          </a:ln>
                        </pic:spPr>
                      </pic:pic>
                    </a:graphicData>
                  </a:graphic>
                </wp:inline>
              </w:drawing>
            </w:r>
          </w:p>
        </w:tc>
      </w:tr>
    </w:tbl>
    <w:p w:rsidR="00F51474" w:rsidRPr="00A14F59" w:rsidRDefault="00ED2EE9" w:rsidP="00F51474">
      <w:pPr>
        <w:rPr>
          <w:rFonts w:ascii="微软雅黑" w:eastAsia="微软雅黑" w:hAnsi="微软雅黑"/>
        </w:rPr>
      </w:pPr>
      <w:r w:rsidRPr="00A14F59">
        <w:rPr>
          <w:rFonts w:ascii="微软雅黑" w:eastAsia="微软雅黑" w:hAnsi="微软雅黑" w:hint="eastAsia"/>
        </w:rPr>
        <w:t>页面如下图所示：</w:t>
      </w:r>
    </w:p>
    <w:p w:rsidR="00CB383B" w:rsidRPr="00A14F59" w:rsidRDefault="00CB383B" w:rsidP="00292239">
      <w:pPr>
        <w:pStyle w:val="2"/>
      </w:pPr>
      <w:r w:rsidRPr="00A14F59">
        <w:rPr>
          <w:rFonts w:hint="eastAsia"/>
        </w:rPr>
        <w:lastRenderedPageBreak/>
        <w:t>AWS SDK接口</w:t>
      </w:r>
    </w:p>
    <w:p w:rsidR="00DC4D75" w:rsidRPr="00A14F59" w:rsidRDefault="00BD0848" w:rsidP="00DC4D75">
      <w:pPr>
        <w:rPr>
          <w:rFonts w:ascii="微软雅黑" w:eastAsia="微软雅黑" w:hAnsi="微软雅黑"/>
        </w:rPr>
      </w:pPr>
      <w:r>
        <w:rPr>
          <w:rFonts w:ascii="微软雅黑" w:eastAsia="微软雅黑" w:hAnsi="微软雅黑" w:hint="eastAsia"/>
        </w:rPr>
        <w:t>参照【</w:t>
      </w:r>
      <w:r w:rsidRPr="00BD0848">
        <w:rPr>
          <w:rFonts w:ascii="微软雅黑" w:eastAsia="微软雅黑" w:hAnsi="微软雅黑" w:hint="eastAsia"/>
        </w:rPr>
        <w:t>基于AWS教学实验服务平台-API.docx</w:t>
      </w:r>
      <w:r>
        <w:rPr>
          <w:rFonts w:ascii="微软雅黑" w:eastAsia="微软雅黑" w:hAnsi="微软雅黑" w:hint="eastAsia"/>
        </w:rPr>
        <w:t>】</w:t>
      </w:r>
    </w:p>
    <w:p w:rsidR="00475D08" w:rsidRPr="00A14F59" w:rsidRDefault="00CB383B" w:rsidP="00292239">
      <w:pPr>
        <w:pStyle w:val="2"/>
      </w:pPr>
      <w:bookmarkStart w:id="70" w:name="_Toc491264034"/>
      <w:bookmarkStart w:id="71" w:name="_Toc494299697"/>
      <w:commentRangeStart w:id="72"/>
      <w:r w:rsidRPr="00A14F59">
        <w:rPr>
          <w:rFonts w:hint="eastAsia"/>
        </w:rPr>
        <w:t>第三方</w:t>
      </w:r>
      <w:r w:rsidR="00475D08" w:rsidRPr="00A14F59">
        <w:rPr>
          <w:rFonts w:hint="eastAsia"/>
        </w:rPr>
        <w:t>短信平台接口</w:t>
      </w:r>
      <w:bookmarkEnd w:id="70"/>
      <w:bookmarkEnd w:id="71"/>
      <w:commentRangeEnd w:id="72"/>
      <w:r w:rsidR="005175FF">
        <w:rPr>
          <w:rStyle w:val="af8"/>
          <w:rFonts w:ascii="Times New Roman" w:eastAsia="宋体" w:hAnsi="Times New Roman"/>
          <w:b w:val="0"/>
          <w:bCs w:val="0"/>
        </w:rPr>
        <w:commentReference w:id="72"/>
      </w:r>
    </w:p>
    <w:p w:rsidR="007D5CF1" w:rsidRDefault="00BD0848" w:rsidP="007D5CF1">
      <w:pPr>
        <w:rPr>
          <w:rFonts w:ascii="微软雅黑" w:eastAsia="微软雅黑" w:hAnsi="微软雅黑"/>
        </w:rPr>
      </w:pPr>
      <w:r>
        <w:rPr>
          <w:rFonts w:ascii="微软雅黑" w:eastAsia="微软雅黑" w:hAnsi="微软雅黑" w:hint="eastAsia"/>
        </w:rPr>
        <w:t>使用第三方短信平台接口</w:t>
      </w:r>
      <w:r w:rsidR="00054576">
        <w:rPr>
          <w:rFonts w:ascii="微软雅黑" w:eastAsia="微软雅黑" w:hAnsi="微软雅黑" w:hint="eastAsia"/>
        </w:rPr>
        <w:t>（梦网）</w:t>
      </w:r>
    </w:p>
    <w:p w:rsidR="00BD0848" w:rsidRPr="00BD0848" w:rsidRDefault="00BD0848" w:rsidP="00BD0848">
      <w:pPr>
        <w:pStyle w:val="af"/>
        <w:numPr>
          <w:ilvl w:val="0"/>
          <w:numId w:val="30"/>
        </w:numPr>
        <w:ind w:firstLineChars="0"/>
        <w:rPr>
          <w:rFonts w:ascii="微软雅黑" w:eastAsia="微软雅黑" w:hAnsi="微软雅黑"/>
        </w:rPr>
      </w:pPr>
      <w:r w:rsidRPr="00BD0848">
        <w:rPr>
          <w:rFonts w:ascii="微软雅黑" w:eastAsia="微软雅黑" w:hAnsi="微软雅黑" w:hint="eastAsia"/>
        </w:rPr>
        <w:t>登录可使用短信动态登录</w:t>
      </w:r>
      <w:r>
        <w:rPr>
          <w:rFonts w:ascii="微软雅黑" w:eastAsia="微软雅黑" w:hAnsi="微软雅黑" w:hint="eastAsia"/>
        </w:rPr>
        <w:t>。</w:t>
      </w:r>
    </w:p>
    <w:p w:rsidR="00BD0848" w:rsidRPr="00BD0848" w:rsidRDefault="00BD0848" w:rsidP="00BD0848">
      <w:pPr>
        <w:pStyle w:val="af"/>
        <w:numPr>
          <w:ilvl w:val="0"/>
          <w:numId w:val="30"/>
        </w:numPr>
        <w:ind w:firstLineChars="0"/>
        <w:rPr>
          <w:rFonts w:ascii="微软雅黑" w:eastAsia="微软雅黑" w:hAnsi="微软雅黑"/>
        </w:rPr>
      </w:pPr>
      <w:r>
        <w:rPr>
          <w:rFonts w:ascii="微软雅黑" w:eastAsia="微软雅黑" w:hAnsi="微软雅黑" w:hint="eastAsia"/>
        </w:rPr>
        <w:t>创建教师、</w:t>
      </w:r>
      <w:commentRangeStart w:id="73"/>
      <w:r>
        <w:rPr>
          <w:rFonts w:ascii="微软雅黑" w:eastAsia="微软雅黑" w:hAnsi="微软雅黑" w:hint="eastAsia"/>
        </w:rPr>
        <w:t>学生账号通过短信通知</w:t>
      </w:r>
      <w:commentRangeEnd w:id="73"/>
      <w:r w:rsidR="005175FF">
        <w:rPr>
          <w:rStyle w:val="af8"/>
        </w:rPr>
        <w:commentReference w:id="73"/>
      </w:r>
      <w:r>
        <w:rPr>
          <w:rFonts w:ascii="微软雅黑" w:eastAsia="微软雅黑" w:hAnsi="微软雅黑" w:hint="eastAsia"/>
        </w:rPr>
        <w:t>。</w:t>
      </w:r>
    </w:p>
    <w:p w:rsidR="006758E8" w:rsidRPr="00A14F59" w:rsidRDefault="001919CA" w:rsidP="006758E8">
      <w:pPr>
        <w:pStyle w:val="1"/>
        <w:rPr>
          <w:rFonts w:ascii="微软雅黑" w:eastAsia="微软雅黑" w:hAnsi="微软雅黑"/>
        </w:rPr>
      </w:pPr>
      <w:bookmarkStart w:id="74" w:name="_Toc494299698"/>
      <w:r w:rsidRPr="00A14F59">
        <w:rPr>
          <w:rFonts w:ascii="微软雅黑" w:eastAsia="微软雅黑" w:hAnsi="微软雅黑" w:hint="eastAsia"/>
        </w:rPr>
        <w:t>系统</w:t>
      </w:r>
      <w:r w:rsidR="00036C3B" w:rsidRPr="00A14F59">
        <w:rPr>
          <w:rFonts w:ascii="微软雅黑" w:eastAsia="微软雅黑" w:hAnsi="微软雅黑" w:hint="eastAsia"/>
        </w:rPr>
        <w:t>数据库</w:t>
      </w:r>
      <w:r w:rsidR="006758E8" w:rsidRPr="00A14F59">
        <w:rPr>
          <w:rFonts w:ascii="微软雅黑" w:eastAsia="微软雅黑" w:hAnsi="微软雅黑" w:hint="eastAsia"/>
        </w:rPr>
        <w:t>设计</w:t>
      </w:r>
      <w:bookmarkEnd w:id="74"/>
    </w:p>
    <w:p w:rsidR="00547BD4" w:rsidRPr="00A14F59" w:rsidRDefault="00547BD4" w:rsidP="00292239">
      <w:pPr>
        <w:pStyle w:val="2"/>
      </w:pPr>
      <w:bookmarkStart w:id="75" w:name="_Toc494299699"/>
      <w:r w:rsidRPr="00A14F59">
        <w:rPr>
          <w:rFonts w:hint="eastAsia"/>
        </w:rPr>
        <w:t>数据表&amp;字段描述</w:t>
      </w:r>
      <w:bookmarkEnd w:id="75"/>
    </w:p>
    <w:p w:rsidR="00F734FB" w:rsidRPr="00A14F59" w:rsidRDefault="00F734FB" w:rsidP="00F734FB">
      <w:pPr>
        <w:pStyle w:val="3"/>
      </w:pPr>
      <w:r w:rsidRPr="00A14F59">
        <w:rPr>
          <w:rFonts w:hint="eastAsia"/>
        </w:rPr>
        <w:t>平台用户表（tb_user）</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F734FB" w:rsidRPr="00A14F59" w:rsidTr="00807A15">
        <w:trPr>
          <w:gridAfter w:val="1"/>
          <w:wAfter w:w="13" w:type="pct"/>
          <w:tblCellSpacing w:w="0" w:type="dxa"/>
        </w:trPr>
        <w:tc>
          <w:tcPr>
            <w:tcW w:w="1496" w:type="pct"/>
            <w:gridSpan w:val="3"/>
            <w:shd w:val="clear" w:color="auto" w:fill="999999"/>
            <w:hideMark/>
          </w:tcPr>
          <w:p w:rsidR="00F734FB" w:rsidRPr="00A14F59" w:rsidRDefault="00F734FB"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平台管理员表</w:t>
            </w:r>
          </w:p>
          <w:p w:rsidR="00F734FB" w:rsidRPr="00A14F59" w:rsidRDefault="00F734FB"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platform_mg</w:t>
            </w:r>
          </w:p>
        </w:tc>
        <w:tc>
          <w:tcPr>
            <w:tcW w:w="3491" w:type="pct"/>
            <w:gridSpan w:val="4"/>
            <w:shd w:val="clear" w:color="auto" w:fill="FFFFFF"/>
            <w:vAlign w:val="center"/>
            <w:hideMark/>
          </w:tcPr>
          <w:p w:rsidR="00F734FB" w:rsidRPr="00A14F59" w:rsidRDefault="00F734FB" w:rsidP="00807A15">
            <w:pPr>
              <w:widowControl/>
              <w:spacing w:line="240" w:lineRule="auto"/>
              <w:jc w:val="left"/>
              <w:rPr>
                <w:rFonts w:ascii="微软雅黑" w:eastAsia="微软雅黑" w:hAnsi="微软雅黑" w:cs="宋体"/>
                <w:kern w:val="0"/>
              </w:rPr>
            </w:pPr>
          </w:p>
        </w:tc>
      </w:tr>
      <w:tr w:rsidR="00F734FB" w:rsidRPr="00A14F59" w:rsidTr="00807A15">
        <w:trPr>
          <w:gridAfter w:val="1"/>
          <w:wAfter w:w="13" w:type="pct"/>
          <w:tblCellSpacing w:w="0" w:type="dxa"/>
        </w:trPr>
        <w:tc>
          <w:tcPr>
            <w:tcW w:w="1496" w:type="pct"/>
            <w:gridSpan w:val="3"/>
            <w:shd w:val="clear" w:color="auto" w:fill="FFFFFF"/>
            <w:vAlign w:val="center"/>
            <w:hideMark/>
          </w:tcPr>
          <w:p w:rsidR="00F734FB" w:rsidRPr="00A14F59" w:rsidRDefault="00F734FB"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F734FB" w:rsidRPr="00A14F59" w:rsidRDefault="00F734FB" w:rsidP="00807A15">
            <w:pPr>
              <w:widowControl/>
              <w:spacing w:line="240" w:lineRule="auto"/>
              <w:ind w:firstLine="400"/>
              <w:jc w:val="left"/>
              <w:rPr>
                <w:rFonts w:ascii="微软雅黑" w:eastAsia="微软雅黑" w:hAnsi="微软雅黑"/>
                <w:kern w:val="0"/>
                <w:sz w:val="20"/>
              </w:rPr>
            </w:pP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F734FB">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平台管理员</w:t>
            </w:r>
            <w:r w:rsidRPr="00A14F59">
              <w:rPr>
                <w:rFonts w:ascii="微软雅黑" w:eastAsia="微软雅黑" w:hAnsi="微软雅黑" w:cs="宋体"/>
                <w:color w:val="000000"/>
                <w:kern w:val="0"/>
                <w:sz w:val="17"/>
                <w:szCs w:val="17"/>
              </w:rPr>
              <w:t>ID</w:t>
            </w:r>
            <w:r w:rsidRPr="00A14F59">
              <w:rPr>
                <w:rFonts w:ascii="微软雅黑" w:eastAsia="微软雅黑" w:hAnsi="微软雅黑" w:cs="宋体" w:hint="eastAsia"/>
                <w:color w:val="000000"/>
                <w:kern w:val="0"/>
                <w:sz w:val="17"/>
                <w:szCs w:val="17"/>
              </w:rPr>
              <w:t>(UUID)</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username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用户名</w:t>
            </w:r>
          </w:p>
        </w:tc>
      </w:tr>
      <w:tr w:rsidR="005B418A"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5B418A">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手机号码</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userPwd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w:t>
            </w:r>
            <w:r w:rsidRPr="00A14F59">
              <w:rPr>
                <w:rFonts w:ascii="微软雅黑" w:eastAsia="微软雅黑" w:hAnsi="微软雅黑" w:cs="宋体"/>
                <w:color w:val="000000"/>
                <w:kern w:val="0"/>
                <w:sz w:val="17"/>
                <w:szCs w:val="17"/>
              </w:rPr>
              <w:t>archar(</w:t>
            </w:r>
            <w:r w:rsidRPr="00A14F59">
              <w:rPr>
                <w:rFonts w:ascii="微软雅黑" w:eastAsia="微软雅黑" w:hAnsi="微软雅黑" w:cs="宋体" w:hint="eastAsia"/>
                <w:color w:val="000000"/>
                <w:kern w:val="0"/>
                <w:sz w:val="17"/>
                <w:szCs w:val="17"/>
              </w:rPr>
              <w:t>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账号密码</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362C83"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roleType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362C83"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用户角色</w:t>
            </w:r>
          </w:p>
        </w:tc>
      </w:tr>
      <w:tr w:rsidR="00362C83"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userSta</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状态：0</w:t>
            </w:r>
            <w:proofErr w:type="gramStart"/>
            <w:r w:rsidRPr="00A14F59">
              <w:rPr>
                <w:rFonts w:ascii="微软雅黑" w:eastAsia="微软雅黑" w:hAnsi="微软雅黑" w:cs="宋体" w:hint="eastAsia"/>
                <w:color w:val="000000"/>
                <w:kern w:val="0"/>
                <w:sz w:val="17"/>
                <w:szCs w:val="17"/>
              </w:rPr>
              <w:t>不</w:t>
            </w:r>
            <w:proofErr w:type="gramEnd"/>
            <w:r w:rsidRPr="00A14F59">
              <w:rPr>
                <w:rFonts w:ascii="微软雅黑" w:eastAsia="微软雅黑" w:hAnsi="微软雅黑" w:cs="宋体" w:hint="eastAsia"/>
                <w:color w:val="000000"/>
                <w:kern w:val="0"/>
                <w:sz w:val="17"/>
                <w:szCs w:val="17"/>
              </w:rPr>
              <w:t>可用 1可用</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50"/>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创建者</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r w:rsidR="00E148B8"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更新者</w:t>
            </w:r>
          </w:p>
        </w:tc>
      </w:tr>
      <w:tr w:rsidR="00E148B8"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更新时间</w:t>
            </w:r>
          </w:p>
        </w:tc>
      </w:tr>
    </w:tbl>
    <w:p w:rsidR="00F734FB" w:rsidRPr="00A14F59" w:rsidRDefault="00F734FB" w:rsidP="00F734FB">
      <w:pPr>
        <w:rPr>
          <w:rFonts w:ascii="微软雅黑" w:eastAsia="微软雅黑" w:hAnsi="微软雅黑"/>
        </w:rPr>
      </w:pPr>
    </w:p>
    <w:p w:rsidR="001D0DE0" w:rsidRPr="00A14F59" w:rsidRDefault="001D0DE0" w:rsidP="001D0DE0">
      <w:pPr>
        <w:pStyle w:val="3"/>
      </w:pPr>
      <w:bookmarkStart w:id="76" w:name="_Toc494299700"/>
      <w:r w:rsidRPr="00A14F59">
        <w:rPr>
          <w:rFonts w:hint="eastAsia"/>
        </w:rPr>
        <w:t>平台管理员</w:t>
      </w:r>
      <w:r w:rsidR="00E148B8" w:rsidRPr="00A14F59">
        <w:rPr>
          <w:rFonts w:hint="eastAsia"/>
        </w:rPr>
        <w:t>信息</w:t>
      </w:r>
      <w:r w:rsidR="00227A8D" w:rsidRPr="00A14F59">
        <w:rPr>
          <w:rFonts w:hint="eastAsia"/>
        </w:rPr>
        <w:t>表</w:t>
      </w:r>
      <w:bookmarkEnd w:id="76"/>
      <w:r w:rsidR="0071618F" w:rsidRPr="00A14F59">
        <w:rPr>
          <w:rFonts w:hint="eastAsia"/>
        </w:rPr>
        <w:t>（</w:t>
      </w:r>
      <w:r w:rsidRPr="00A14F59">
        <w:rPr>
          <w:rFonts w:hint="eastAsia"/>
        </w:rPr>
        <w:t>tb_platform_mg</w:t>
      </w:r>
      <w:r w:rsidR="0071618F" w:rsidRPr="00A14F59">
        <w:rPr>
          <w:rFonts w:hint="eastAsia"/>
        </w:rPr>
        <w:t>）</w:t>
      </w:r>
    </w:p>
    <w:p w:rsidR="00E148B8" w:rsidRPr="00A14F59" w:rsidRDefault="00E148B8" w:rsidP="00E148B8">
      <w:pPr>
        <w:rPr>
          <w:rFonts w:ascii="微软雅黑" w:eastAsia="微软雅黑" w:hAnsi="微软雅黑"/>
          <w:sz w:val="21"/>
          <w:szCs w:val="21"/>
        </w:rPr>
      </w:pPr>
      <w:r w:rsidRPr="00A14F59">
        <w:rPr>
          <w:rFonts w:ascii="微软雅黑" w:eastAsia="微软雅黑" w:hAnsi="微软雅黑" w:hint="eastAsia"/>
          <w:sz w:val="21"/>
          <w:szCs w:val="21"/>
        </w:rPr>
        <w:t>与tb_user 通过用户id 关联</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27A8D" w:rsidRPr="00A14F59" w:rsidTr="00E97674">
        <w:trPr>
          <w:gridAfter w:val="1"/>
          <w:wAfter w:w="13" w:type="pct"/>
          <w:tblCellSpacing w:w="0" w:type="dxa"/>
        </w:trPr>
        <w:tc>
          <w:tcPr>
            <w:tcW w:w="1496" w:type="pct"/>
            <w:gridSpan w:val="3"/>
            <w:shd w:val="clear" w:color="auto" w:fill="999999"/>
            <w:hideMark/>
          </w:tcPr>
          <w:p w:rsidR="00227A8D" w:rsidRPr="00A14F59" w:rsidRDefault="00132A9B" w:rsidP="00E97674">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平台管理员表</w:t>
            </w:r>
          </w:p>
          <w:p w:rsidR="00227A8D" w:rsidRPr="00A14F59" w:rsidRDefault="00C56BED" w:rsidP="00E97674">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001D0DE0" w:rsidRPr="00A14F59">
              <w:rPr>
                <w:rFonts w:ascii="微软雅黑" w:eastAsia="微软雅黑" w:hAnsi="微软雅黑" w:cs="宋体" w:hint="eastAsia"/>
                <w:b/>
                <w:bCs/>
                <w:color w:val="000000"/>
                <w:kern w:val="0"/>
                <w:sz w:val="18"/>
                <w:szCs w:val="18"/>
              </w:rPr>
              <w:t>platform</w:t>
            </w:r>
            <w:r w:rsidR="00FA2D6F" w:rsidRPr="00A14F59">
              <w:rPr>
                <w:rFonts w:ascii="微软雅黑" w:eastAsia="微软雅黑" w:hAnsi="微软雅黑" w:cs="宋体" w:hint="eastAsia"/>
                <w:b/>
                <w:bCs/>
                <w:color w:val="000000"/>
                <w:kern w:val="0"/>
                <w:sz w:val="18"/>
                <w:szCs w:val="18"/>
              </w:rPr>
              <w:t>_mg</w:t>
            </w:r>
          </w:p>
        </w:tc>
        <w:tc>
          <w:tcPr>
            <w:tcW w:w="3491" w:type="pct"/>
            <w:gridSpan w:val="4"/>
            <w:shd w:val="clear" w:color="auto" w:fill="FFFFFF"/>
            <w:vAlign w:val="center"/>
            <w:hideMark/>
          </w:tcPr>
          <w:p w:rsidR="00227A8D" w:rsidRPr="00A14F59" w:rsidRDefault="00227A8D" w:rsidP="00AC2810">
            <w:pPr>
              <w:widowControl/>
              <w:spacing w:line="240" w:lineRule="auto"/>
              <w:jc w:val="left"/>
              <w:rPr>
                <w:rFonts w:ascii="微软雅黑" w:eastAsia="微软雅黑" w:hAnsi="微软雅黑" w:cs="宋体"/>
                <w:kern w:val="0"/>
              </w:rPr>
            </w:pPr>
          </w:p>
        </w:tc>
      </w:tr>
      <w:tr w:rsidR="00227A8D" w:rsidRPr="00A14F59" w:rsidTr="00E97674">
        <w:trPr>
          <w:gridAfter w:val="1"/>
          <w:wAfter w:w="13" w:type="pct"/>
          <w:tblCellSpacing w:w="0" w:type="dxa"/>
        </w:trPr>
        <w:tc>
          <w:tcPr>
            <w:tcW w:w="1496" w:type="pct"/>
            <w:gridSpan w:val="3"/>
            <w:shd w:val="clear" w:color="auto" w:fill="FFFFFF"/>
            <w:vAlign w:val="center"/>
            <w:hideMark/>
          </w:tcPr>
          <w:p w:rsidR="00227A8D" w:rsidRPr="00A14F59" w:rsidRDefault="00227A8D" w:rsidP="00E97674">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27A8D" w:rsidRPr="00A14F59" w:rsidRDefault="00227A8D" w:rsidP="00E97674">
            <w:pPr>
              <w:widowControl/>
              <w:spacing w:line="240" w:lineRule="auto"/>
              <w:ind w:firstLine="400"/>
              <w:jc w:val="left"/>
              <w:rPr>
                <w:rFonts w:ascii="微软雅黑" w:eastAsia="微软雅黑" w:hAnsi="微软雅黑"/>
                <w:kern w:val="0"/>
                <w:sz w:val="20"/>
              </w:rPr>
            </w:pPr>
          </w:p>
        </w:tc>
      </w:tr>
      <w:tr w:rsidR="00227A8D"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27A8D"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148B8">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w:t>
            </w:r>
            <w:r w:rsidR="00FA2D6F" w:rsidRPr="00A14F59">
              <w:rPr>
                <w:rFonts w:ascii="微软雅黑" w:eastAsia="微软雅黑" w:hAnsi="微软雅黑" w:cs="宋体" w:hint="eastAsia"/>
                <w:color w:val="000000"/>
                <w:kern w:val="0"/>
                <w:sz w:val="17"/>
                <w:szCs w:val="17"/>
              </w:rPr>
              <w:t>archar</w:t>
            </w:r>
            <w:r w:rsidR="00095B7F" w:rsidRPr="00A14F59">
              <w:rPr>
                <w:rFonts w:ascii="微软雅黑" w:eastAsia="微软雅黑" w:hAnsi="微软雅黑" w:cs="宋体" w:hint="eastAsia"/>
                <w:color w:val="000000"/>
                <w:kern w:val="0"/>
                <w:sz w:val="17"/>
                <w:szCs w:val="17"/>
              </w:rPr>
              <w:t>(30)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FA2D6F"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平台管理员</w:t>
            </w:r>
            <w:r w:rsidR="00227A8D" w:rsidRPr="00A14F59">
              <w:rPr>
                <w:rFonts w:ascii="微软雅黑" w:eastAsia="微软雅黑" w:hAnsi="微软雅黑" w:cs="宋体"/>
                <w:color w:val="000000"/>
                <w:kern w:val="0"/>
                <w:sz w:val="17"/>
                <w:szCs w:val="17"/>
              </w:rPr>
              <w:t>ID</w:t>
            </w:r>
            <w:r w:rsidR="00F82F85" w:rsidRPr="00A14F59">
              <w:rPr>
                <w:rFonts w:ascii="微软雅黑" w:eastAsia="微软雅黑" w:hAnsi="微软雅黑" w:cs="宋体" w:hint="eastAsia"/>
                <w:color w:val="000000"/>
                <w:kern w:val="0"/>
                <w:sz w:val="17"/>
                <w:szCs w:val="17"/>
              </w:rPr>
              <w:t>(UUID)</w:t>
            </w:r>
          </w:p>
        </w:tc>
      </w:tr>
      <w:tr w:rsidR="00227A8D"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6D4878">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lastRenderedPageBreak/>
              <w:t>awsAccount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2F2475"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V</w:t>
            </w:r>
            <w:r w:rsidR="00C71BAA" w:rsidRPr="00A14F59">
              <w:rPr>
                <w:rFonts w:ascii="微软雅黑" w:eastAsia="微软雅黑" w:hAnsi="微软雅黑" w:cs="宋体" w:hint="eastAsia"/>
                <w:color w:val="000000"/>
                <w:kern w:val="0"/>
                <w:sz w:val="17"/>
                <w:szCs w:val="17"/>
              </w:rPr>
              <w:t>archar</w:t>
            </w:r>
            <w:r w:rsidRPr="00A14F59">
              <w:rPr>
                <w:rFonts w:ascii="微软雅黑" w:eastAsia="微软雅黑" w:hAnsi="微软雅黑" w:cs="宋体" w:hint="eastAsia"/>
                <w:color w:val="000000"/>
                <w:kern w:val="0"/>
                <w:sz w:val="17"/>
                <w:szCs w:val="17"/>
              </w:rPr>
              <w:t>(</w:t>
            </w:r>
            <w:r w:rsidR="00C71BAA" w:rsidRPr="00A14F59">
              <w:rPr>
                <w:rFonts w:ascii="微软雅黑" w:eastAsia="微软雅黑" w:hAnsi="微软雅黑" w:cs="宋体" w:hint="eastAsia"/>
                <w:color w:val="000000"/>
                <w:kern w:val="0"/>
                <w:sz w:val="17"/>
                <w:szCs w:val="17"/>
              </w:rPr>
              <w:t>20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6D4878">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 xml:space="preserve">Aws account </w:t>
            </w:r>
            <w:r w:rsidR="006D4878" w:rsidRPr="00A14F59">
              <w:rPr>
                <w:rFonts w:ascii="微软雅黑" w:eastAsia="微软雅黑" w:hAnsi="微软雅黑" w:cs="宋体" w:hint="eastAsia"/>
                <w:color w:val="000000"/>
                <w:kern w:val="0"/>
                <w:sz w:val="17"/>
                <w:szCs w:val="17"/>
              </w:rPr>
              <w:t>UUID</w:t>
            </w:r>
          </w:p>
        </w:tc>
      </w:tr>
      <w:tr w:rsidR="00227A8D"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2C0961">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电话号码</w:t>
            </w:r>
          </w:p>
        </w:tc>
      </w:tr>
      <w:tr w:rsidR="001A10AC"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1A10AC" w:rsidRPr="00A14F59" w:rsidRDefault="001A10AC" w:rsidP="002C0961">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1A10AC" w:rsidRPr="00A14F59" w:rsidRDefault="002C0961"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w:t>
            </w:r>
            <w:r w:rsidR="001A10AC" w:rsidRPr="00A14F59">
              <w:rPr>
                <w:rFonts w:ascii="微软雅黑" w:eastAsia="微软雅黑" w:hAnsi="微软雅黑" w:cs="宋体" w:hint="eastAsia"/>
                <w:color w:val="000000"/>
                <w:kern w:val="0"/>
                <w:sz w:val="17"/>
                <w:szCs w:val="17"/>
              </w:rPr>
              <w:t>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1A10AC" w:rsidRPr="00A14F59" w:rsidRDefault="007A492E"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1A10AC" w:rsidRPr="00A14F59" w:rsidRDefault="001A10AC"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1A10AC" w:rsidRPr="00A14F59" w:rsidRDefault="001A10AC"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邮箱</w:t>
            </w:r>
          </w:p>
        </w:tc>
      </w:tr>
      <w:tr w:rsidR="00C71BAA"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2C0961">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serverArea</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服务地区</w:t>
            </w:r>
          </w:p>
        </w:tc>
      </w:tr>
    </w:tbl>
    <w:p w:rsidR="008410D0" w:rsidRPr="00A14F59" w:rsidRDefault="008410D0" w:rsidP="008410D0">
      <w:pPr>
        <w:rPr>
          <w:rFonts w:ascii="微软雅黑" w:eastAsia="微软雅黑" w:hAnsi="微软雅黑"/>
        </w:rPr>
      </w:pPr>
      <w:bookmarkStart w:id="77" w:name="_Toc492385903"/>
    </w:p>
    <w:p w:rsidR="00F1379E" w:rsidRPr="00A14F59" w:rsidRDefault="00F1379E" w:rsidP="00F1379E">
      <w:pPr>
        <w:pStyle w:val="3"/>
      </w:pPr>
      <w:r w:rsidRPr="00A14F59">
        <w:rPr>
          <w:rFonts w:hint="eastAsia"/>
        </w:rPr>
        <w:t>院系管理员</w:t>
      </w:r>
      <w:r w:rsidR="002642A7" w:rsidRPr="00A14F59">
        <w:rPr>
          <w:rFonts w:hint="eastAsia"/>
        </w:rPr>
        <w:t>信息</w:t>
      </w:r>
      <w:r w:rsidRPr="00A14F59">
        <w:rPr>
          <w:rFonts w:hint="eastAsia"/>
        </w:rPr>
        <w:t>表（tb_department_mg）</w:t>
      </w:r>
    </w:p>
    <w:p w:rsidR="002642A7" w:rsidRPr="00A14F59" w:rsidRDefault="002642A7" w:rsidP="002642A7">
      <w:pPr>
        <w:rPr>
          <w:rFonts w:ascii="微软雅黑" w:eastAsia="微软雅黑" w:hAnsi="微软雅黑"/>
          <w:sz w:val="21"/>
          <w:szCs w:val="21"/>
        </w:rPr>
      </w:pPr>
      <w:r w:rsidRPr="00A14F59">
        <w:rPr>
          <w:rFonts w:ascii="微软雅黑" w:eastAsia="微软雅黑" w:hAnsi="微软雅黑" w:hint="eastAsia"/>
          <w:sz w:val="21"/>
          <w:szCs w:val="21"/>
        </w:rPr>
        <w:t>与tb_user 通过用户id 关联</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F1379E" w:rsidRPr="00A14F59" w:rsidTr="00807A15">
        <w:trPr>
          <w:gridAfter w:val="1"/>
          <w:wAfter w:w="13" w:type="pct"/>
          <w:tblCellSpacing w:w="0" w:type="dxa"/>
        </w:trPr>
        <w:tc>
          <w:tcPr>
            <w:tcW w:w="1496" w:type="pct"/>
            <w:gridSpan w:val="3"/>
            <w:shd w:val="clear" w:color="auto" w:fill="999999"/>
            <w:hideMark/>
          </w:tcPr>
          <w:bookmarkEnd w:id="77"/>
          <w:p w:rsidR="00F1379E" w:rsidRPr="00A14F59" w:rsidRDefault="00F9221A"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院系管理员表</w:t>
            </w:r>
          </w:p>
          <w:p w:rsidR="00F1379E" w:rsidRPr="00A14F59" w:rsidRDefault="00F1379E"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007A492E" w:rsidRPr="00A14F59">
              <w:rPr>
                <w:rFonts w:ascii="微软雅黑" w:eastAsia="微软雅黑" w:hAnsi="微软雅黑" w:cs="宋体" w:hint="eastAsia"/>
                <w:b/>
                <w:bCs/>
                <w:color w:val="000000"/>
                <w:kern w:val="0"/>
                <w:sz w:val="18"/>
                <w:szCs w:val="18"/>
              </w:rPr>
              <w:t>department</w:t>
            </w:r>
            <w:r w:rsidRPr="00A14F59">
              <w:rPr>
                <w:rFonts w:ascii="微软雅黑" w:eastAsia="微软雅黑" w:hAnsi="微软雅黑" w:cs="宋体" w:hint="eastAsia"/>
                <w:b/>
                <w:bCs/>
                <w:color w:val="000000"/>
                <w:kern w:val="0"/>
                <w:sz w:val="18"/>
                <w:szCs w:val="18"/>
              </w:rPr>
              <w:t>_mg</w:t>
            </w:r>
          </w:p>
        </w:tc>
        <w:tc>
          <w:tcPr>
            <w:tcW w:w="3491" w:type="pct"/>
            <w:gridSpan w:val="4"/>
            <w:shd w:val="clear" w:color="auto" w:fill="FFFFFF"/>
            <w:vAlign w:val="center"/>
            <w:hideMark/>
          </w:tcPr>
          <w:p w:rsidR="00F1379E" w:rsidRPr="00A14F59" w:rsidRDefault="00F1379E"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F1379E" w:rsidRPr="00A14F59" w:rsidTr="00807A15">
        <w:trPr>
          <w:gridAfter w:val="1"/>
          <w:wAfter w:w="13" w:type="pct"/>
          <w:tblCellSpacing w:w="0" w:type="dxa"/>
        </w:trPr>
        <w:tc>
          <w:tcPr>
            <w:tcW w:w="1496" w:type="pct"/>
            <w:gridSpan w:val="3"/>
            <w:shd w:val="clear" w:color="auto" w:fill="FFFFFF"/>
            <w:vAlign w:val="center"/>
            <w:hideMark/>
          </w:tcPr>
          <w:p w:rsidR="00F1379E" w:rsidRPr="00A14F59" w:rsidRDefault="00F1379E"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F1379E" w:rsidRPr="00A14F59" w:rsidRDefault="00F1379E" w:rsidP="00807A15">
            <w:pPr>
              <w:widowControl/>
              <w:spacing w:line="240" w:lineRule="auto"/>
              <w:ind w:firstLine="400"/>
              <w:jc w:val="left"/>
              <w:rPr>
                <w:rFonts w:ascii="微软雅黑" w:eastAsia="微软雅黑" w:hAnsi="微软雅黑"/>
                <w:kern w:val="0"/>
                <w:sz w:val="20"/>
              </w:rPr>
            </w:pP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904CF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院系管理员</w:t>
            </w:r>
            <w:r w:rsidR="00F1379E" w:rsidRPr="00A14F59">
              <w:rPr>
                <w:rFonts w:ascii="微软雅黑" w:eastAsia="微软雅黑" w:hAnsi="微软雅黑" w:cs="宋体"/>
                <w:color w:val="000000"/>
                <w:kern w:val="0"/>
                <w:sz w:val="17"/>
                <w:szCs w:val="17"/>
              </w:rPr>
              <w:t>ID</w:t>
            </w:r>
            <w:r w:rsidR="00F82F85" w:rsidRPr="00A14F59">
              <w:rPr>
                <w:rFonts w:ascii="微软雅黑" w:eastAsia="微软雅黑" w:hAnsi="微软雅黑" w:cs="宋体" w:hint="eastAsia"/>
                <w:color w:val="000000"/>
                <w:kern w:val="0"/>
                <w:sz w:val="17"/>
                <w:szCs w:val="17"/>
              </w:rPr>
              <w:t>(UUID)</w:t>
            </w: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awsAccount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2F2475"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w:t>
            </w:r>
            <w:r w:rsidR="00F1379E" w:rsidRPr="00A14F59">
              <w:rPr>
                <w:rFonts w:ascii="微软雅黑" w:eastAsia="微软雅黑" w:hAnsi="微软雅黑" w:cs="宋体" w:hint="eastAsia"/>
                <w:color w:val="000000"/>
                <w:kern w:val="0"/>
                <w:sz w:val="17"/>
                <w:szCs w:val="17"/>
              </w:rPr>
              <w:t>archar</w:t>
            </w:r>
            <w:r w:rsidRPr="00A14F59">
              <w:rPr>
                <w:rFonts w:ascii="微软雅黑" w:eastAsia="微软雅黑" w:hAnsi="微软雅黑" w:cs="宋体" w:hint="eastAsia"/>
                <w:color w:val="000000"/>
                <w:kern w:val="0"/>
                <w:sz w:val="17"/>
                <w:szCs w:val="17"/>
              </w:rPr>
              <w:t>(</w:t>
            </w:r>
            <w:r w:rsidR="00F1379E" w:rsidRPr="00A14F59">
              <w:rPr>
                <w:rFonts w:ascii="微软雅黑" w:eastAsia="微软雅黑" w:hAnsi="微软雅黑" w:cs="宋体" w:hint="eastAsia"/>
                <w:color w:val="000000"/>
                <w:kern w:val="0"/>
                <w:sz w:val="17"/>
                <w:szCs w:val="17"/>
              </w:rPr>
              <w:t>20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7F04D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6D487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电话号码</w:t>
            </w:r>
          </w:p>
        </w:tc>
      </w:tr>
      <w:tr w:rsidR="002F2475"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F2475" w:rsidRPr="00A14F59" w:rsidRDefault="002F2475"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F2475" w:rsidRPr="00A14F59" w:rsidRDefault="002F2475"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2F2475" w:rsidRPr="00A14F59" w:rsidRDefault="007A492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F2475" w:rsidRPr="00A14F59" w:rsidRDefault="002F247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F2475" w:rsidRPr="00A14F59" w:rsidRDefault="002F247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邮箱</w:t>
            </w: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7A492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departmentName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7A492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7A492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院系名称</w:t>
            </w:r>
          </w:p>
        </w:tc>
      </w:tr>
    </w:tbl>
    <w:p w:rsidR="0036771B" w:rsidRPr="00A14F59" w:rsidRDefault="0036771B" w:rsidP="0036771B">
      <w:pPr>
        <w:rPr>
          <w:rFonts w:ascii="微软雅黑" w:eastAsia="微软雅黑" w:hAnsi="微软雅黑"/>
        </w:rPr>
      </w:pPr>
    </w:p>
    <w:p w:rsidR="00EC1484" w:rsidRPr="00A14F59" w:rsidRDefault="00EC1484" w:rsidP="00EC1484">
      <w:pPr>
        <w:pStyle w:val="3"/>
      </w:pPr>
      <w:r w:rsidRPr="00A14F59">
        <w:rPr>
          <w:rFonts w:hint="eastAsia"/>
        </w:rPr>
        <w:t>教师/助教信息表</w:t>
      </w:r>
      <w:r w:rsidR="00E40B41" w:rsidRPr="00A14F59">
        <w:rPr>
          <w:rFonts w:hint="eastAsia"/>
        </w:rPr>
        <w:t>（</w:t>
      </w:r>
      <w:r w:rsidR="00E40B41" w:rsidRPr="00A14F59">
        <w:t>tb_</w:t>
      </w:r>
      <w:r w:rsidR="00E40B41" w:rsidRPr="00A14F59">
        <w:rPr>
          <w:rFonts w:hint="eastAsia"/>
        </w:rPr>
        <w:t>teacher）</w:t>
      </w:r>
    </w:p>
    <w:p w:rsidR="002642A7" w:rsidRPr="00A14F59" w:rsidRDefault="002642A7" w:rsidP="002642A7">
      <w:pPr>
        <w:rPr>
          <w:rFonts w:ascii="微软雅黑" w:eastAsia="微软雅黑" w:hAnsi="微软雅黑"/>
          <w:sz w:val="21"/>
          <w:szCs w:val="21"/>
        </w:rPr>
      </w:pPr>
      <w:r w:rsidRPr="00A14F59">
        <w:rPr>
          <w:rFonts w:ascii="微软雅黑" w:eastAsia="微软雅黑" w:hAnsi="微软雅黑" w:hint="eastAsia"/>
          <w:sz w:val="21"/>
          <w:szCs w:val="21"/>
        </w:rPr>
        <w:t>与tb_user 通过用户id 关联</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C1484" w:rsidRPr="00A14F59" w:rsidTr="00807A15">
        <w:trPr>
          <w:gridAfter w:val="1"/>
          <w:wAfter w:w="13" w:type="pct"/>
          <w:tblCellSpacing w:w="0" w:type="dxa"/>
        </w:trPr>
        <w:tc>
          <w:tcPr>
            <w:tcW w:w="1496" w:type="pct"/>
            <w:gridSpan w:val="3"/>
            <w:shd w:val="clear" w:color="auto" w:fill="999999"/>
            <w:hideMark/>
          </w:tcPr>
          <w:p w:rsidR="00EC1484" w:rsidRPr="00A14F59" w:rsidRDefault="00EC1484"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教师/助教信息表</w:t>
            </w:r>
          </w:p>
          <w:p w:rsidR="00EC1484" w:rsidRPr="00A14F59" w:rsidRDefault="00EC1484"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teacher</w:t>
            </w:r>
          </w:p>
        </w:tc>
        <w:tc>
          <w:tcPr>
            <w:tcW w:w="3491" w:type="pct"/>
            <w:gridSpan w:val="4"/>
            <w:shd w:val="clear" w:color="auto" w:fill="FFFFFF"/>
            <w:vAlign w:val="center"/>
            <w:hideMark/>
          </w:tcPr>
          <w:p w:rsidR="00EC1484" w:rsidRPr="00A14F59" w:rsidRDefault="00EC1484"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EC1484" w:rsidRPr="00A14F59" w:rsidTr="00807A15">
        <w:trPr>
          <w:gridAfter w:val="1"/>
          <w:wAfter w:w="13" w:type="pct"/>
          <w:tblCellSpacing w:w="0" w:type="dxa"/>
        </w:trPr>
        <w:tc>
          <w:tcPr>
            <w:tcW w:w="1496" w:type="pct"/>
            <w:gridSpan w:val="3"/>
            <w:shd w:val="clear" w:color="auto" w:fill="FFFFFF"/>
            <w:vAlign w:val="center"/>
            <w:hideMark/>
          </w:tcPr>
          <w:p w:rsidR="00EC1484" w:rsidRPr="00A14F59" w:rsidRDefault="00EC1484"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C1484" w:rsidRPr="00A14F59" w:rsidRDefault="00EC1484" w:rsidP="00807A15">
            <w:pPr>
              <w:widowControl/>
              <w:spacing w:line="240" w:lineRule="auto"/>
              <w:ind w:firstLine="400"/>
              <w:jc w:val="left"/>
              <w:rPr>
                <w:rFonts w:ascii="微软雅黑" w:eastAsia="微软雅黑" w:hAnsi="微软雅黑"/>
                <w:kern w:val="0"/>
                <w:sz w:val="20"/>
              </w:rPr>
            </w:pP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教师/助教(UUID)</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5D4652"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7F04D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5D465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AWS IAM</w:t>
            </w:r>
            <w:r w:rsidR="00EC1484" w:rsidRPr="00A14F59">
              <w:rPr>
                <w:rFonts w:ascii="微软雅黑" w:eastAsia="微软雅黑" w:hAnsi="微软雅黑" w:cs="宋体" w:hint="eastAsia"/>
                <w:color w:val="000000"/>
                <w:kern w:val="0"/>
                <w:sz w:val="17"/>
                <w:szCs w:val="17"/>
              </w:rPr>
              <w:t xml:space="preserve"> 账户</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电话号码</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邮箱</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departmentName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5D465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所属院系</w:t>
            </w:r>
          </w:p>
        </w:tc>
      </w:tr>
    </w:tbl>
    <w:p w:rsidR="00EC1484" w:rsidRPr="00A14F59" w:rsidRDefault="00EC1484" w:rsidP="00EC1484">
      <w:pPr>
        <w:rPr>
          <w:rFonts w:ascii="微软雅黑" w:eastAsia="微软雅黑" w:hAnsi="微软雅黑"/>
        </w:rPr>
      </w:pPr>
    </w:p>
    <w:p w:rsidR="00E40B41" w:rsidRPr="00A14F59" w:rsidRDefault="00711373" w:rsidP="00711373">
      <w:pPr>
        <w:pStyle w:val="3"/>
      </w:pPr>
      <w:r w:rsidRPr="00A14F59">
        <w:rPr>
          <w:rFonts w:hint="eastAsia"/>
        </w:rPr>
        <w:t>学生信息表（tb_student）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D4EA2" w:rsidRPr="00A14F59" w:rsidTr="00807A15">
        <w:trPr>
          <w:gridAfter w:val="1"/>
          <w:wAfter w:w="13" w:type="pct"/>
          <w:tblCellSpacing w:w="0" w:type="dxa"/>
        </w:trPr>
        <w:tc>
          <w:tcPr>
            <w:tcW w:w="1496" w:type="pct"/>
            <w:gridSpan w:val="3"/>
            <w:shd w:val="clear" w:color="auto" w:fill="999999"/>
            <w:hideMark/>
          </w:tcPr>
          <w:p w:rsidR="002D4EA2" w:rsidRPr="00A14F59" w:rsidRDefault="002D4EA2" w:rsidP="002D4EA2">
            <w:pPr>
              <w:widowControl/>
              <w:spacing w:line="240" w:lineRule="auto"/>
              <w:ind w:firstLineChars="200"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学生信息表</w:t>
            </w:r>
          </w:p>
          <w:p w:rsidR="002D4EA2" w:rsidRPr="00A14F59" w:rsidRDefault="002D4EA2"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student</w:t>
            </w:r>
          </w:p>
        </w:tc>
        <w:tc>
          <w:tcPr>
            <w:tcW w:w="3491" w:type="pct"/>
            <w:gridSpan w:val="4"/>
            <w:shd w:val="clear" w:color="auto" w:fill="FFFFFF"/>
            <w:vAlign w:val="center"/>
            <w:hideMark/>
          </w:tcPr>
          <w:p w:rsidR="002D4EA2" w:rsidRPr="00A14F59" w:rsidRDefault="002D4EA2"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2D4EA2" w:rsidRPr="00A14F59" w:rsidTr="00807A15">
        <w:trPr>
          <w:gridAfter w:val="1"/>
          <w:wAfter w:w="13" w:type="pct"/>
          <w:tblCellSpacing w:w="0" w:type="dxa"/>
        </w:trPr>
        <w:tc>
          <w:tcPr>
            <w:tcW w:w="1496" w:type="pct"/>
            <w:gridSpan w:val="3"/>
            <w:shd w:val="clear" w:color="auto" w:fill="FFFFFF"/>
            <w:vAlign w:val="center"/>
            <w:hideMark/>
          </w:tcPr>
          <w:p w:rsidR="002D4EA2" w:rsidRPr="00A14F59" w:rsidRDefault="002D4EA2"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D4EA2" w:rsidRPr="00A14F59" w:rsidRDefault="002D4EA2" w:rsidP="00807A15">
            <w:pPr>
              <w:widowControl/>
              <w:spacing w:line="240" w:lineRule="auto"/>
              <w:ind w:firstLine="400"/>
              <w:jc w:val="left"/>
              <w:rPr>
                <w:rFonts w:ascii="微软雅黑" w:eastAsia="微软雅黑" w:hAnsi="微软雅黑"/>
                <w:kern w:val="0"/>
                <w:sz w:val="20"/>
              </w:rPr>
            </w:pP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lastRenderedPageBreak/>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学生(UUID)</w:t>
            </w:r>
          </w:p>
        </w:tc>
      </w:tr>
      <w:tr w:rsidR="00ED2EE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realName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姓名</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AWS IAM 账户</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commentRangeStart w:id="78"/>
            <w:r w:rsidRPr="00A14F59">
              <w:rPr>
                <w:rFonts w:ascii="微软雅黑" w:eastAsia="微软雅黑" w:hAnsi="微软雅黑" w:cs="宋体" w:hint="eastAsia"/>
                <w:color w:val="000000"/>
                <w:kern w:val="0"/>
                <w:sz w:val="17"/>
                <w:szCs w:val="17"/>
              </w:rPr>
              <w:t>NO</w:t>
            </w:r>
            <w:commentRangeEnd w:id="78"/>
            <w:r w:rsidR="001A0EF0">
              <w:rPr>
                <w:rStyle w:val="af8"/>
              </w:rPr>
              <w:commentReference w:id="78"/>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电话号码</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邮箱</w:t>
            </w:r>
          </w:p>
        </w:tc>
      </w:tr>
      <w:tr w:rsidR="00ED2EE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address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住址</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departmentName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所属院系</w:t>
            </w:r>
          </w:p>
        </w:tc>
      </w:tr>
      <w:tr w:rsidR="007855A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major</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7855AC">
            <w:pPr>
              <w:widowControl/>
              <w:spacing w:before="100" w:beforeAutospacing="1" w:after="100" w:afterAutospacing="1" w:line="240" w:lineRule="auto"/>
              <w:ind w:firstLineChars="250" w:firstLine="425"/>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专业</w:t>
            </w:r>
          </w:p>
        </w:tc>
      </w:tr>
      <w:tr w:rsidR="007855A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class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varchar(10)</w:t>
            </w:r>
          </w:p>
        </w:tc>
        <w:tc>
          <w:tcPr>
            <w:tcW w:w="505"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班级</w:t>
            </w:r>
          </w:p>
        </w:tc>
      </w:tr>
      <w:tr w:rsidR="00AC72A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ins w:id="79" w:author="Windows 用户" w:date="2018-03-05T08:57:00Z"/>
        </w:trPr>
        <w:tc>
          <w:tcPr>
            <w:tcW w:w="1282" w:type="pct"/>
            <w:tcBorders>
              <w:top w:val="outset" w:sz="6" w:space="0" w:color="auto"/>
              <w:left w:val="outset" w:sz="6" w:space="0" w:color="auto"/>
              <w:bottom w:val="outset" w:sz="6" w:space="0" w:color="auto"/>
              <w:right w:val="outset" w:sz="6" w:space="0" w:color="auto"/>
            </w:tcBorders>
            <w:vAlign w:val="center"/>
            <w:hideMark/>
          </w:tcPr>
          <w:p w:rsidR="00AC72AB" w:rsidRPr="00094816" w:rsidRDefault="00AC72AB" w:rsidP="00807A15">
            <w:pPr>
              <w:widowControl/>
              <w:spacing w:before="100" w:beforeAutospacing="1" w:after="100" w:afterAutospacing="1" w:line="240" w:lineRule="auto"/>
              <w:rPr>
                <w:ins w:id="80" w:author="Windows 用户" w:date="2018-03-05T08:57:00Z"/>
                <w:rFonts w:ascii="微软雅黑" w:eastAsia="微软雅黑" w:hAnsi="微软雅黑" w:cs="宋体" w:hint="eastAsia"/>
                <w:color w:val="000000"/>
                <w:kern w:val="0"/>
                <w:sz w:val="17"/>
                <w:szCs w:val="17"/>
              </w:rPr>
            </w:pPr>
            <w:ins w:id="81" w:author="Windows 用户" w:date="2018-03-05T09:00:00Z">
              <w:r w:rsidRPr="00094816">
                <w:rPr>
                  <w:rFonts w:ascii="微软雅黑" w:eastAsia="微软雅黑" w:hAnsi="微软雅黑" w:cs="宋体" w:hint="eastAsia"/>
                  <w:color w:val="000000"/>
                  <w:kern w:val="0"/>
                  <w:sz w:val="17"/>
                  <w:szCs w:val="17"/>
                </w:rPr>
                <w:t>experimentId</w:t>
              </w:r>
            </w:ins>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AC72AB" w:rsidRPr="00094816" w:rsidRDefault="00AC72AB" w:rsidP="00807A15">
            <w:pPr>
              <w:widowControl/>
              <w:spacing w:before="100" w:beforeAutospacing="1" w:after="100" w:afterAutospacing="1" w:line="240" w:lineRule="auto"/>
              <w:rPr>
                <w:ins w:id="82" w:author="Windows 用户" w:date="2018-03-05T08:57:00Z"/>
                <w:rFonts w:ascii="微软雅黑" w:eastAsia="微软雅黑" w:hAnsi="微软雅黑" w:cs="宋体" w:hint="eastAsia"/>
                <w:color w:val="000000"/>
                <w:kern w:val="0"/>
                <w:sz w:val="17"/>
                <w:szCs w:val="17"/>
                <w:rPrChange w:id="83" w:author="Windows 用户" w:date="2018-03-05T09:04:00Z">
                  <w:rPr>
                    <w:ins w:id="84" w:author="Windows 用户" w:date="2018-03-05T08:57:00Z"/>
                    <w:rFonts w:ascii="微软雅黑" w:eastAsia="微软雅黑" w:hAnsi="微软雅黑" w:cs="宋体" w:hint="eastAsia"/>
                    <w:color w:val="000000"/>
                    <w:kern w:val="0"/>
                    <w:sz w:val="17"/>
                    <w:szCs w:val="17"/>
                  </w:rPr>
                </w:rPrChange>
              </w:rPr>
            </w:pPr>
            <w:ins w:id="85" w:author="Windows 用户" w:date="2018-03-05T09:00:00Z">
              <w:r w:rsidRPr="00094816">
                <w:rPr>
                  <w:rFonts w:ascii="微软雅黑" w:eastAsia="微软雅黑" w:hAnsi="微软雅黑" w:cs="宋体" w:hint="eastAsia"/>
                  <w:color w:val="000000"/>
                  <w:kern w:val="0"/>
                  <w:sz w:val="17"/>
                  <w:szCs w:val="17"/>
                  <w:rPrChange w:id="86" w:author="Windows 用户" w:date="2018-03-05T09:04:00Z">
                    <w:rPr>
                      <w:rFonts w:ascii="微软雅黑" w:eastAsia="微软雅黑" w:hAnsi="微软雅黑" w:cs="宋体" w:hint="eastAsia"/>
                      <w:color w:val="000000"/>
                      <w:kern w:val="0"/>
                      <w:sz w:val="17"/>
                      <w:szCs w:val="17"/>
                    </w:rPr>
                  </w:rPrChange>
                </w:rPr>
                <w:t>varchar(50)</w:t>
              </w:r>
            </w:ins>
          </w:p>
        </w:tc>
        <w:tc>
          <w:tcPr>
            <w:tcW w:w="505" w:type="pct"/>
            <w:tcBorders>
              <w:top w:val="outset" w:sz="6" w:space="0" w:color="auto"/>
              <w:left w:val="outset" w:sz="6" w:space="0" w:color="auto"/>
              <w:bottom w:val="outset" w:sz="6" w:space="0" w:color="auto"/>
              <w:right w:val="outset" w:sz="6" w:space="0" w:color="auto"/>
            </w:tcBorders>
            <w:vAlign w:val="center"/>
            <w:hideMark/>
          </w:tcPr>
          <w:p w:rsidR="00AC72AB" w:rsidRPr="00094816" w:rsidRDefault="00AC72AB" w:rsidP="00807A15">
            <w:pPr>
              <w:widowControl/>
              <w:spacing w:before="100" w:beforeAutospacing="1" w:after="100" w:afterAutospacing="1" w:line="240" w:lineRule="auto"/>
              <w:ind w:firstLine="340"/>
              <w:jc w:val="center"/>
              <w:rPr>
                <w:ins w:id="87" w:author="Windows 用户" w:date="2018-03-05T08:57:00Z"/>
                <w:rFonts w:ascii="微软雅黑" w:eastAsia="微软雅黑" w:hAnsi="微软雅黑" w:cs="宋体" w:hint="eastAsia"/>
                <w:color w:val="000000"/>
                <w:kern w:val="0"/>
                <w:sz w:val="17"/>
                <w:szCs w:val="17"/>
                <w:rPrChange w:id="88" w:author="Windows 用户" w:date="2018-03-05T09:04:00Z">
                  <w:rPr>
                    <w:ins w:id="89" w:author="Windows 用户" w:date="2018-03-05T08:57:00Z"/>
                    <w:rFonts w:ascii="微软雅黑" w:eastAsia="微软雅黑" w:hAnsi="微软雅黑" w:cs="宋体" w:hint="eastAsia"/>
                    <w:color w:val="000000"/>
                    <w:kern w:val="0"/>
                    <w:sz w:val="17"/>
                    <w:szCs w:val="17"/>
                  </w:rPr>
                </w:rPrChange>
              </w:rPr>
            </w:pPr>
            <w:ins w:id="90" w:author="Windows 用户" w:date="2018-03-05T09:00:00Z">
              <w:r w:rsidRPr="00094816">
                <w:rPr>
                  <w:rFonts w:ascii="微软雅黑" w:eastAsia="微软雅黑" w:hAnsi="微软雅黑" w:cs="宋体" w:hint="eastAsia"/>
                  <w:color w:val="000000"/>
                  <w:kern w:val="0"/>
                  <w:sz w:val="17"/>
                  <w:szCs w:val="17"/>
                  <w:rPrChange w:id="91" w:author="Windows 用户" w:date="2018-03-05T09:04:00Z">
                    <w:rPr>
                      <w:rFonts w:ascii="微软雅黑" w:eastAsia="微软雅黑" w:hAnsi="微软雅黑" w:cs="宋体" w:hint="eastAsia"/>
                      <w:color w:val="000000"/>
                      <w:kern w:val="0"/>
                      <w:sz w:val="17"/>
                      <w:szCs w:val="17"/>
                    </w:rPr>
                  </w:rPrChange>
                </w:rPr>
                <w:t>YES</w:t>
              </w:r>
            </w:ins>
          </w:p>
        </w:tc>
        <w:tc>
          <w:tcPr>
            <w:tcW w:w="505" w:type="pct"/>
            <w:tcBorders>
              <w:top w:val="outset" w:sz="6" w:space="0" w:color="auto"/>
              <w:left w:val="outset" w:sz="6" w:space="0" w:color="auto"/>
              <w:bottom w:val="outset" w:sz="6" w:space="0" w:color="auto"/>
              <w:right w:val="outset" w:sz="6" w:space="0" w:color="auto"/>
            </w:tcBorders>
            <w:vAlign w:val="center"/>
            <w:hideMark/>
          </w:tcPr>
          <w:p w:rsidR="00AC72AB" w:rsidRPr="00094816" w:rsidRDefault="00AC72AB" w:rsidP="00807A15">
            <w:pPr>
              <w:widowControl/>
              <w:spacing w:before="100" w:beforeAutospacing="1" w:after="100" w:afterAutospacing="1" w:line="240" w:lineRule="auto"/>
              <w:ind w:firstLine="340"/>
              <w:jc w:val="center"/>
              <w:rPr>
                <w:ins w:id="92" w:author="Windows 用户" w:date="2018-03-05T08:57:00Z"/>
                <w:rFonts w:ascii="微软雅黑" w:eastAsia="微软雅黑" w:hAnsi="微软雅黑" w:cs="宋体"/>
                <w:color w:val="000000"/>
                <w:kern w:val="0"/>
                <w:sz w:val="17"/>
                <w:szCs w:val="17"/>
                <w:rPrChange w:id="93" w:author="Windows 用户" w:date="2018-03-05T09:04:00Z">
                  <w:rPr>
                    <w:ins w:id="94" w:author="Windows 用户" w:date="2018-03-05T08:57:00Z"/>
                    <w:rFonts w:ascii="微软雅黑" w:eastAsia="微软雅黑" w:hAnsi="微软雅黑" w:cs="宋体"/>
                    <w:color w:val="000000"/>
                    <w:kern w:val="0"/>
                    <w:sz w:val="17"/>
                    <w:szCs w:val="17"/>
                  </w:rPr>
                </w:rPrChange>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AC72AB" w:rsidRPr="00094816" w:rsidRDefault="00AC72AB" w:rsidP="00807A15">
            <w:pPr>
              <w:widowControl/>
              <w:spacing w:before="100" w:beforeAutospacing="1" w:after="100" w:afterAutospacing="1" w:line="240" w:lineRule="auto"/>
              <w:ind w:firstLine="340"/>
              <w:jc w:val="center"/>
              <w:rPr>
                <w:ins w:id="95" w:author="Windows 用户" w:date="2018-03-05T08:57:00Z"/>
                <w:rFonts w:ascii="微软雅黑" w:eastAsia="微软雅黑" w:hAnsi="微软雅黑" w:cs="宋体" w:hint="eastAsia"/>
                <w:color w:val="000000"/>
                <w:kern w:val="0"/>
                <w:sz w:val="17"/>
                <w:szCs w:val="17"/>
                <w:rPrChange w:id="96" w:author="Windows 用户" w:date="2018-03-05T09:04:00Z">
                  <w:rPr>
                    <w:ins w:id="97" w:author="Windows 用户" w:date="2018-03-05T08:57:00Z"/>
                    <w:rFonts w:ascii="微软雅黑" w:eastAsia="微软雅黑" w:hAnsi="微软雅黑" w:cs="宋体" w:hint="eastAsia"/>
                    <w:color w:val="000000"/>
                    <w:kern w:val="0"/>
                    <w:sz w:val="17"/>
                    <w:szCs w:val="17"/>
                  </w:rPr>
                </w:rPrChange>
              </w:rPr>
            </w:pPr>
            <w:ins w:id="98" w:author="Windows 用户" w:date="2018-03-05T09:01:00Z">
              <w:r w:rsidRPr="00094816">
                <w:rPr>
                  <w:rFonts w:ascii="微软雅黑" w:eastAsia="微软雅黑" w:hAnsi="微软雅黑" w:cs="宋体" w:hint="eastAsia"/>
                  <w:color w:val="000000"/>
                  <w:kern w:val="0"/>
                  <w:sz w:val="17"/>
                  <w:szCs w:val="17"/>
                  <w:rPrChange w:id="99" w:author="Windows 用户" w:date="2018-03-05T09:04:00Z">
                    <w:rPr>
                      <w:rFonts w:ascii="微软雅黑" w:eastAsia="微软雅黑" w:hAnsi="微软雅黑" w:cs="宋体" w:hint="eastAsia"/>
                      <w:color w:val="000000"/>
                      <w:kern w:val="0"/>
                      <w:sz w:val="17"/>
                      <w:szCs w:val="17"/>
                    </w:rPr>
                  </w:rPrChange>
                </w:rPr>
                <w:t>正在进行的实验</w:t>
              </w:r>
            </w:ins>
          </w:p>
        </w:tc>
      </w:tr>
    </w:tbl>
    <w:p w:rsidR="002D4EA2" w:rsidRPr="00A14F59" w:rsidRDefault="002D4EA2" w:rsidP="002D4EA2">
      <w:pPr>
        <w:rPr>
          <w:rFonts w:ascii="微软雅黑" w:eastAsia="微软雅黑" w:hAnsi="微软雅黑"/>
        </w:rPr>
      </w:pPr>
    </w:p>
    <w:p w:rsidR="00241AEC" w:rsidRPr="00A14F59" w:rsidRDefault="00241AEC" w:rsidP="00241AEC">
      <w:pPr>
        <w:pStyle w:val="3"/>
      </w:pPr>
      <w:r w:rsidRPr="00A14F59">
        <w:rPr>
          <w:rFonts w:hint="eastAsia"/>
        </w:rPr>
        <w:t>角色信息表(tb_role)</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41AEC" w:rsidRPr="00A14F59" w:rsidTr="00807A15">
        <w:trPr>
          <w:gridAfter w:val="1"/>
          <w:wAfter w:w="13" w:type="pct"/>
          <w:tblCellSpacing w:w="0" w:type="dxa"/>
        </w:trPr>
        <w:tc>
          <w:tcPr>
            <w:tcW w:w="1496" w:type="pct"/>
            <w:gridSpan w:val="3"/>
            <w:shd w:val="clear" w:color="auto" w:fill="999999"/>
            <w:hideMark/>
          </w:tcPr>
          <w:p w:rsidR="00241AEC" w:rsidRPr="00A14F59" w:rsidRDefault="00241AEC"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角色信息表</w:t>
            </w:r>
          </w:p>
          <w:p w:rsidR="00241AEC" w:rsidRPr="00A14F59" w:rsidRDefault="00241AEC"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role</w:t>
            </w:r>
          </w:p>
        </w:tc>
        <w:tc>
          <w:tcPr>
            <w:tcW w:w="3491" w:type="pct"/>
            <w:gridSpan w:val="4"/>
            <w:shd w:val="clear" w:color="auto" w:fill="FFFFFF"/>
            <w:vAlign w:val="center"/>
            <w:hideMark/>
          </w:tcPr>
          <w:p w:rsidR="00241AEC" w:rsidRPr="00A14F59" w:rsidRDefault="00241AEC" w:rsidP="00AC2810">
            <w:pPr>
              <w:widowControl/>
              <w:spacing w:line="240" w:lineRule="auto"/>
              <w:jc w:val="left"/>
              <w:rPr>
                <w:rFonts w:ascii="微软雅黑" w:eastAsia="微软雅黑" w:hAnsi="微软雅黑" w:cs="宋体"/>
                <w:kern w:val="0"/>
              </w:rPr>
            </w:pPr>
          </w:p>
        </w:tc>
      </w:tr>
      <w:tr w:rsidR="00241AEC" w:rsidRPr="00A14F59" w:rsidTr="00807A15">
        <w:trPr>
          <w:gridAfter w:val="1"/>
          <w:wAfter w:w="13" w:type="pct"/>
          <w:tblCellSpacing w:w="0" w:type="dxa"/>
        </w:trPr>
        <w:tc>
          <w:tcPr>
            <w:tcW w:w="1496" w:type="pct"/>
            <w:gridSpan w:val="3"/>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41AEC" w:rsidRPr="00A14F59" w:rsidRDefault="00241AEC" w:rsidP="00807A15">
            <w:pPr>
              <w:widowControl/>
              <w:spacing w:line="240" w:lineRule="auto"/>
              <w:ind w:firstLine="400"/>
              <w:jc w:val="left"/>
              <w:rPr>
                <w:rFonts w:ascii="微软雅黑" w:eastAsia="微软雅黑" w:hAnsi="微软雅黑"/>
                <w:kern w:val="0"/>
                <w:sz w:val="20"/>
              </w:rPr>
            </w:pP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角色</w:t>
            </w:r>
            <w:r w:rsidR="00241AEC" w:rsidRPr="00A14F59">
              <w:rPr>
                <w:rFonts w:ascii="微软雅黑" w:eastAsia="微软雅黑" w:hAnsi="微软雅黑" w:cs="宋体"/>
                <w:color w:val="000000"/>
                <w:kern w:val="0"/>
                <w:sz w:val="17"/>
                <w:szCs w:val="17"/>
              </w:rPr>
              <w:t>ID</w:t>
            </w:r>
            <w:r w:rsidRPr="00A14F59">
              <w:rPr>
                <w:rFonts w:ascii="微软雅黑" w:eastAsia="微软雅黑" w:hAnsi="微软雅黑" w:cs="宋体" w:hint="eastAsia"/>
                <w:color w:val="000000"/>
                <w:kern w:val="0"/>
                <w:sz w:val="17"/>
                <w:szCs w:val="17"/>
              </w:rPr>
              <w:t>（UUID）</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5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角色名称</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5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roleDes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角色描述</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37"/>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创建人</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37"/>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37"/>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U</w:t>
            </w:r>
            <w:r w:rsidRPr="00A14F59">
              <w:rPr>
                <w:rFonts w:ascii="微软雅黑" w:eastAsia="微软雅黑" w:hAnsi="微软雅黑" w:cs="宋体" w:hint="eastAsia"/>
                <w:color w:val="000000"/>
                <w:kern w:val="0"/>
                <w:sz w:val="17"/>
                <w:szCs w:val="17"/>
              </w:rPr>
              <w:t>pdateBy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更新人</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37"/>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更新时间</w:t>
            </w:r>
          </w:p>
        </w:tc>
      </w:tr>
    </w:tbl>
    <w:p w:rsidR="00241AEC" w:rsidRPr="00A14F59" w:rsidRDefault="00241AEC" w:rsidP="00241AEC">
      <w:pPr>
        <w:rPr>
          <w:rFonts w:ascii="微软雅黑" w:eastAsia="微软雅黑" w:hAnsi="微软雅黑"/>
        </w:rPr>
      </w:pPr>
    </w:p>
    <w:p w:rsidR="00241AEC" w:rsidRPr="00A14F59" w:rsidRDefault="00241AEC" w:rsidP="00241AEC">
      <w:pPr>
        <w:pStyle w:val="3"/>
      </w:pPr>
      <w:r w:rsidRPr="00A14F59">
        <w:rPr>
          <w:rFonts w:hint="eastAsia"/>
        </w:rPr>
        <w:t>用户角色</w:t>
      </w:r>
      <w:r w:rsidR="00F82F85" w:rsidRPr="00A14F59">
        <w:rPr>
          <w:rFonts w:hint="eastAsia"/>
        </w:rPr>
        <w:t>关系</w:t>
      </w:r>
      <w:r w:rsidRPr="00A14F59">
        <w:rPr>
          <w:rFonts w:hint="eastAsia"/>
        </w:rPr>
        <w:t>表(tb_role_user)</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41AEC" w:rsidRPr="00A14F59" w:rsidTr="00807A15">
        <w:trPr>
          <w:gridAfter w:val="1"/>
          <w:wAfter w:w="13" w:type="pct"/>
          <w:tblCellSpacing w:w="0" w:type="dxa"/>
        </w:trPr>
        <w:tc>
          <w:tcPr>
            <w:tcW w:w="1496" w:type="pct"/>
            <w:gridSpan w:val="3"/>
            <w:shd w:val="clear" w:color="auto" w:fill="999999"/>
            <w:hideMark/>
          </w:tcPr>
          <w:p w:rsidR="00241AEC" w:rsidRPr="00A14F59" w:rsidRDefault="00241AEC" w:rsidP="00241AEC">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用户角色</w:t>
            </w:r>
            <w:r w:rsidR="00F82F85" w:rsidRPr="00A14F59">
              <w:rPr>
                <w:rFonts w:ascii="微软雅黑" w:eastAsia="微软雅黑" w:hAnsi="微软雅黑" w:cs="宋体" w:hint="eastAsia"/>
                <w:b/>
                <w:bCs/>
                <w:color w:val="000000"/>
                <w:kern w:val="0"/>
                <w:sz w:val="18"/>
                <w:szCs w:val="18"/>
              </w:rPr>
              <w:t>关系</w:t>
            </w:r>
          </w:p>
          <w:p w:rsidR="00241AEC" w:rsidRPr="00A14F59" w:rsidRDefault="00241AEC" w:rsidP="00241AEC">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role_user</w:t>
            </w:r>
          </w:p>
        </w:tc>
        <w:tc>
          <w:tcPr>
            <w:tcW w:w="3491" w:type="pct"/>
            <w:gridSpan w:val="4"/>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241AEC" w:rsidRPr="00A14F59" w:rsidTr="00807A15">
        <w:trPr>
          <w:gridAfter w:val="1"/>
          <w:wAfter w:w="13" w:type="pct"/>
          <w:tblCellSpacing w:w="0" w:type="dxa"/>
        </w:trPr>
        <w:tc>
          <w:tcPr>
            <w:tcW w:w="1496" w:type="pct"/>
            <w:gridSpan w:val="3"/>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41AEC" w:rsidRPr="00A14F59" w:rsidRDefault="00241AEC" w:rsidP="00807A15">
            <w:pPr>
              <w:widowControl/>
              <w:spacing w:line="240" w:lineRule="auto"/>
              <w:ind w:firstLine="400"/>
              <w:jc w:val="left"/>
              <w:rPr>
                <w:rFonts w:ascii="微软雅黑" w:eastAsia="微软雅黑" w:hAnsi="微软雅黑"/>
                <w:kern w:val="0"/>
                <w:sz w:val="20"/>
              </w:rPr>
            </w:pP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315DF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U</w:t>
            </w:r>
            <w:r w:rsidRPr="00A14F59">
              <w:rPr>
                <w:rFonts w:ascii="微软雅黑" w:eastAsia="微软雅黑" w:hAnsi="微软雅黑" w:cs="宋体" w:hint="eastAsia"/>
                <w:color w:val="000000"/>
                <w:kern w:val="0"/>
                <w:sz w:val="17"/>
                <w:szCs w:val="17"/>
              </w:rPr>
              <w:t>ser UUID</w:t>
            </w:r>
          </w:p>
        </w:tc>
      </w:tr>
      <w:tr w:rsidR="00315DF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R</w:t>
            </w:r>
            <w:r w:rsidRPr="00A14F59">
              <w:rPr>
                <w:rFonts w:ascii="微软雅黑" w:eastAsia="微软雅黑" w:hAnsi="微软雅黑" w:cs="宋体" w:hint="eastAsia"/>
                <w:color w:val="000000"/>
                <w:kern w:val="0"/>
                <w:sz w:val="17"/>
                <w:szCs w:val="17"/>
              </w:rPr>
              <w:t>ole UUID</w:t>
            </w:r>
          </w:p>
        </w:tc>
      </w:tr>
    </w:tbl>
    <w:p w:rsidR="00241AEC" w:rsidRPr="00A14F59" w:rsidRDefault="00241AEC" w:rsidP="00241AEC">
      <w:pPr>
        <w:rPr>
          <w:rFonts w:ascii="微软雅黑" w:eastAsia="微软雅黑" w:hAnsi="微软雅黑"/>
        </w:rPr>
      </w:pPr>
    </w:p>
    <w:p w:rsidR="00241AEC" w:rsidRPr="00A14F59" w:rsidRDefault="00315DF9" w:rsidP="00315DF9">
      <w:pPr>
        <w:pStyle w:val="3"/>
      </w:pPr>
      <w:r w:rsidRPr="00A14F59">
        <w:rPr>
          <w:rFonts w:hint="eastAsia"/>
        </w:rPr>
        <w:lastRenderedPageBreak/>
        <w:t>角色权限表-角色与菜单关系（tb_role_menu）</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41AEC" w:rsidRPr="00A14F59" w:rsidTr="00807A15">
        <w:trPr>
          <w:gridAfter w:val="1"/>
          <w:wAfter w:w="13" w:type="pct"/>
          <w:tblCellSpacing w:w="0" w:type="dxa"/>
        </w:trPr>
        <w:tc>
          <w:tcPr>
            <w:tcW w:w="1496" w:type="pct"/>
            <w:gridSpan w:val="3"/>
            <w:shd w:val="clear" w:color="auto" w:fill="999999"/>
            <w:hideMark/>
          </w:tcPr>
          <w:p w:rsidR="00241AEC" w:rsidRPr="00A14F59" w:rsidRDefault="00241AEC"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功能菜单表</w:t>
            </w:r>
          </w:p>
          <w:p w:rsidR="00241AEC" w:rsidRPr="00A14F59" w:rsidRDefault="00241AEC"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menu</w:t>
            </w:r>
          </w:p>
        </w:tc>
        <w:tc>
          <w:tcPr>
            <w:tcW w:w="3491" w:type="pct"/>
            <w:gridSpan w:val="4"/>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241AEC" w:rsidRPr="00A14F59" w:rsidTr="00807A15">
        <w:trPr>
          <w:gridAfter w:val="1"/>
          <w:wAfter w:w="13" w:type="pct"/>
          <w:tblCellSpacing w:w="0" w:type="dxa"/>
        </w:trPr>
        <w:tc>
          <w:tcPr>
            <w:tcW w:w="1496" w:type="pct"/>
            <w:gridSpan w:val="3"/>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41AEC" w:rsidRPr="00A14F59" w:rsidRDefault="00241AEC" w:rsidP="00807A15">
            <w:pPr>
              <w:widowControl/>
              <w:spacing w:line="240" w:lineRule="auto"/>
              <w:ind w:firstLine="400"/>
              <w:jc w:val="left"/>
              <w:rPr>
                <w:rFonts w:ascii="微软雅黑" w:eastAsia="微软雅黑" w:hAnsi="微软雅黑"/>
                <w:kern w:val="0"/>
                <w:sz w:val="20"/>
              </w:rPr>
            </w:pP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315DF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U</w:t>
            </w:r>
            <w:r w:rsidRPr="00A14F59">
              <w:rPr>
                <w:rFonts w:ascii="微软雅黑" w:eastAsia="微软雅黑" w:hAnsi="微软雅黑" w:cs="宋体" w:hint="eastAsia"/>
                <w:color w:val="000000"/>
                <w:kern w:val="0"/>
                <w:sz w:val="17"/>
                <w:szCs w:val="17"/>
              </w:rPr>
              <w:t>ser UUID</w:t>
            </w:r>
          </w:p>
        </w:tc>
      </w:tr>
      <w:tr w:rsidR="00315DF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M</w:t>
            </w:r>
            <w:r w:rsidRPr="00A14F59">
              <w:rPr>
                <w:rFonts w:ascii="微软雅黑" w:eastAsia="微软雅黑" w:hAnsi="微软雅黑" w:cs="宋体" w:hint="eastAsia"/>
                <w:color w:val="000000"/>
                <w:kern w:val="0"/>
                <w:sz w:val="17"/>
                <w:szCs w:val="17"/>
              </w:rPr>
              <w:t>enu UUID</w:t>
            </w:r>
          </w:p>
        </w:tc>
      </w:tr>
    </w:tbl>
    <w:p w:rsidR="00241AEC" w:rsidRPr="00A14F59" w:rsidRDefault="00315DF9" w:rsidP="00315DF9">
      <w:pPr>
        <w:pStyle w:val="3"/>
      </w:pPr>
      <w:r w:rsidRPr="00A14F59">
        <w:rPr>
          <w:rFonts w:hint="eastAsia"/>
        </w:rPr>
        <w:t>功能菜单表(tb_menu)</w:t>
      </w:r>
    </w:p>
    <w:tbl>
      <w:tblPr>
        <w:tblW w:w="5195" w:type="pct"/>
        <w:tblCellSpacing w:w="0" w:type="dxa"/>
        <w:shd w:val="clear" w:color="auto" w:fill="FFFFFF"/>
        <w:tblLayout w:type="fixed"/>
        <w:tblCellMar>
          <w:top w:w="45" w:type="dxa"/>
          <w:left w:w="45" w:type="dxa"/>
          <w:bottom w:w="45" w:type="dxa"/>
          <w:right w:w="45" w:type="dxa"/>
        </w:tblCellMar>
        <w:tblLook w:val="04A0"/>
      </w:tblPr>
      <w:tblGrid>
        <w:gridCol w:w="17"/>
        <w:gridCol w:w="2238"/>
        <w:gridCol w:w="265"/>
        <w:gridCol w:w="1351"/>
        <w:gridCol w:w="882"/>
        <w:gridCol w:w="882"/>
        <w:gridCol w:w="2767"/>
        <w:gridCol w:w="328"/>
      </w:tblGrid>
      <w:tr w:rsidR="00315DF9" w:rsidRPr="00A14F59" w:rsidTr="00315DF9">
        <w:trPr>
          <w:gridAfter w:val="1"/>
          <w:wAfter w:w="188" w:type="pct"/>
          <w:tblCellSpacing w:w="0" w:type="dxa"/>
        </w:trPr>
        <w:tc>
          <w:tcPr>
            <w:tcW w:w="1443" w:type="pct"/>
            <w:gridSpan w:val="3"/>
            <w:shd w:val="clear" w:color="auto" w:fill="999999"/>
            <w:hideMark/>
          </w:tcPr>
          <w:p w:rsidR="00315DF9" w:rsidRPr="00A14F59" w:rsidRDefault="00315DF9">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菜单表</w:t>
            </w:r>
          </w:p>
          <w:p w:rsidR="00315DF9" w:rsidRPr="00A14F59" w:rsidRDefault="00315DF9">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tb_menu</w:t>
            </w:r>
          </w:p>
        </w:tc>
        <w:tc>
          <w:tcPr>
            <w:tcW w:w="3369" w:type="pct"/>
            <w:gridSpan w:val="4"/>
            <w:shd w:val="clear" w:color="auto" w:fill="FFFFFF"/>
            <w:vAlign w:val="center"/>
            <w:hideMark/>
          </w:tcPr>
          <w:p w:rsidR="00315DF9" w:rsidRPr="00A14F59" w:rsidRDefault="00315DF9" w:rsidP="00315DF9">
            <w:pPr>
              <w:widowControl/>
              <w:spacing w:line="240" w:lineRule="auto"/>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315DF9" w:rsidRPr="00A14F59" w:rsidTr="00315DF9">
        <w:trPr>
          <w:gridAfter w:val="1"/>
          <w:wAfter w:w="188" w:type="pct"/>
          <w:tblCellSpacing w:w="0" w:type="dxa"/>
        </w:trPr>
        <w:tc>
          <w:tcPr>
            <w:tcW w:w="1443" w:type="pct"/>
            <w:gridSpan w:val="3"/>
            <w:shd w:val="clear" w:color="auto" w:fill="999999"/>
            <w:hideMark/>
          </w:tcPr>
          <w:p w:rsidR="00315DF9" w:rsidRPr="00A14F59" w:rsidRDefault="00315DF9" w:rsidP="00315DF9">
            <w:pPr>
              <w:widowControl/>
              <w:spacing w:line="240" w:lineRule="auto"/>
              <w:ind w:firstLine="360"/>
              <w:jc w:val="left"/>
              <w:rPr>
                <w:rFonts w:ascii="微软雅黑" w:eastAsia="微软雅黑" w:hAnsi="微软雅黑" w:cs="宋体"/>
                <w:b/>
                <w:bCs/>
                <w:color w:val="000000"/>
                <w:kern w:val="0"/>
                <w:sz w:val="18"/>
                <w:szCs w:val="18"/>
              </w:rPr>
            </w:pPr>
          </w:p>
        </w:tc>
        <w:tc>
          <w:tcPr>
            <w:tcW w:w="3369" w:type="pct"/>
            <w:gridSpan w:val="4"/>
            <w:shd w:val="clear" w:color="auto" w:fill="FFFFFF"/>
            <w:vAlign w:val="center"/>
            <w:hideMark/>
          </w:tcPr>
          <w:p w:rsidR="00315DF9" w:rsidRPr="00A14F59" w:rsidRDefault="00315DF9">
            <w:pPr>
              <w:widowControl/>
              <w:spacing w:line="240" w:lineRule="auto"/>
              <w:jc w:val="left"/>
              <w:rPr>
                <w:rFonts w:ascii="微软雅黑" w:eastAsia="微软雅黑" w:hAnsi="微软雅黑" w:cs="宋体"/>
                <w:kern w:val="0"/>
              </w:rPr>
            </w:pPr>
          </w:p>
        </w:tc>
      </w:tr>
      <w:tr w:rsidR="00315DF9" w:rsidRPr="00A14F59" w:rsidTr="00315DF9">
        <w:trPr>
          <w:gridBefore w:val="1"/>
          <w:wBefore w:w="9"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Key</w:t>
            </w:r>
          </w:p>
        </w:tc>
        <w:tc>
          <w:tcPr>
            <w:tcW w:w="17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Comment</w:t>
            </w:r>
          </w:p>
        </w:tc>
      </w:tr>
      <w:tr w:rsidR="00315DF9" w:rsidRPr="00A14F59" w:rsidTr="00315DF9">
        <w:trPr>
          <w:gridBefore w:val="1"/>
          <w:wBefore w:w="9"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V</w:t>
            </w:r>
            <w:r w:rsidRPr="00A14F59">
              <w:rPr>
                <w:rFonts w:ascii="微软雅黑" w:eastAsia="微软雅黑" w:hAnsi="微软雅黑" w:cs="宋体" w:hint="eastAsia"/>
                <w:color w:val="000000"/>
                <w:kern w:val="0"/>
                <w:sz w:val="17"/>
                <w:szCs w:val="17"/>
              </w:rPr>
              <w:t>archar(30)</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PRI</w:t>
            </w: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315DF9" w:rsidRPr="00A14F59" w:rsidTr="00315DF9">
        <w:trPr>
          <w:gridBefore w:val="1"/>
          <w:wBefore w:w="9"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menuName</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rsidP="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w:t>
            </w:r>
            <w:r w:rsidR="009D1C35" w:rsidRPr="00A14F59">
              <w:rPr>
                <w:rFonts w:ascii="微软雅黑" w:eastAsia="微软雅黑" w:hAnsi="微软雅黑" w:cs="宋体" w:hint="eastAsia"/>
                <w:color w:val="000000"/>
                <w:kern w:val="0"/>
                <w:sz w:val="17"/>
                <w:szCs w:val="17"/>
              </w:rPr>
              <w:t>30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line="240" w:lineRule="auto"/>
              <w:jc w:val="left"/>
              <w:rPr>
                <w:rFonts w:ascii="微软雅黑" w:eastAsia="微软雅黑" w:hAnsi="微软雅黑" w:cstheme="minorBidi"/>
                <w:sz w:val="21"/>
                <w:szCs w:val="22"/>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菜单名称</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menuIcon</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rsidP="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w:t>
            </w:r>
            <w:r w:rsidR="009D1C35" w:rsidRPr="00A14F59">
              <w:rPr>
                <w:rFonts w:ascii="微软雅黑" w:eastAsia="微软雅黑" w:hAnsi="微软雅黑" w:cs="宋体" w:hint="eastAsia"/>
                <w:color w:val="000000"/>
                <w:kern w:val="0"/>
                <w:sz w:val="17"/>
                <w:szCs w:val="17"/>
              </w:rPr>
              <w:t>30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line="240" w:lineRule="auto"/>
              <w:jc w:val="left"/>
              <w:rPr>
                <w:rFonts w:ascii="微软雅黑" w:eastAsia="微软雅黑" w:hAnsi="微软雅黑" w:cstheme="minorBidi"/>
                <w:sz w:val="21"/>
                <w:szCs w:val="22"/>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菜单图标样式名称</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menuURL</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varchar(255)</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菜单URL</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menuPID</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int(11)</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父菜单ID</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menuDESC</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varchar(255)</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菜单描述</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menuSort</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rsidP="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w:t>
            </w:r>
            <w:r w:rsidR="009D1C35" w:rsidRPr="00A14F59">
              <w:rPr>
                <w:rFonts w:ascii="微软雅黑" w:eastAsia="微软雅黑" w:hAnsi="微软雅黑" w:cs="宋体" w:hint="eastAsia"/>
                <w:color w:val="000000"/>
                <w:kern w:val="0"/>
                <w:sz w:val="17"/>
                <w:szCs w:val="17"/>
              </w:rPr>
              <w:t>10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菜单编号（用于排序）</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menuLevel</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int(11)</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菜单等级（0、父菜单1、子菜单）</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9D1C35" w:rsidP="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r w:rsidR="00315DF9"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创建人</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r w:rsidR="009D1C35"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updateBy</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更新人</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updateTime</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修改时间</w:t>
            </w:r>
          </w:p>
        </w:tc>
      </w:tr>
    </w:tbl>
    <w:p w:rsidR="00241AEC" w:rsidRPr="00A14F59" w:rsidRDefault="00304533" w:rsidP="00304533">
      <w:pPr>
        <w:pStyle w:val="3"/>
      </w:pPr>
      <w:r w:rsidRPr="00A14F59">
        <w:rPr>
          <w:rFonts w:hint="eastAsia"/>
        </w:rPr>
        <w:t>AWS account 账户表(tb_aws_account)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717519" w:rsidRPr="00A14F59" w:rsidTr="004E4F0C">
        <w:trPr>
          <w:gridAfter w:val="1"/>
          <w:wAfter w:w="13" w:type="pct"/>
          <w:tblCellSpacing w:w="0" w:type="dxa"/>
        </w:trPr>
        <w:tc>
          <w:tcPr>
            <w:tcW w:w="1496" w:type="pct"/>
            <w:gridSpan w:val="3"/>
            <w:shd w:val="clear" w:color="auto" w:fill="999999"/>
            <w:hideMark/>
          </w:tcPr>
          <w:p w:rsidR="00717519" w:rsidRPr="00A14F59" w:rsidRDefault="00717519" w:rsidP="004E4F0C">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A</w:t>
            </w:r>
            <w:r w:rsidRPr="00A14F59">
              <w:rPr>
                <w:rFonts w:ascii="微软雅黑" w:eastAsia="微软雅黑" w:hAnsi="微软雅黑" w:cs="宋体" w:hint="eastAsia"/>
                <w:b/>
                <w:bCs/>
                <w:color w:val="000000"/>
                <w:kern w:val="0"/>
                <w:sz w:val="18"/>
                <w:szCs w:val="18"/>
              </w:rPr>
              <w:t>ws account 账户表</w:t>
            </w:r>
          </w:p>
          <w:p w:rsidR="00717519" w:rsidRPr="00A14F59" w:rsidRDefault="00717519" w:rsidP="004E4F0C">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w:t>
            </w:r>
            <w:r w:rsidRPr="00A14F59">
              <w:rPr>
                <w:rFonts w:ascii="微软雅黑" w:eastAsia="微软雅黑" w:hAnsi="微软雅黑" w:cs="宋体" w:hint="eastAsia"/>
                <w:b/>
                <w:bCs/>
                <w:color w:val="000000"/>
                <w:kern w:val="0"/>
                <w:sz w:val="18"/>
                <w:szCs w:val="18"/>
              </w:rPr>
              <w:t>b_aws_account</w:t>
            </w:r>
          </w:p>
        </w:tc>
        <w:tc>
          <w:tcPr>
            <w:tcW w:w="3491" w:type="pct"/>
            <w:gridSpan w:val="4"/>
            <w:shd w:val="clear" w:color="auto" w:fill="FFFFFF"/>
            <w:vAlign w:val="center"/>
            <w:hideMark/>
          </w:tcPr>
          <w:p w:rsidR="00717519" w:rsidRPr="00A14F59" w:rsidRDefault="00717519" w:rsidP="004E4F0C">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717519" w:rsidRPr="00A14F59" w:rsidTr="004E4F0C">
        <w:trPr>
          <w:gridAfter w:val="1"/>
          <w:wAfter w:w="13" w:type="pct"/>
          <w:tblCellSpacing w:w="0" w:type="dxa"/>
        </w:trPr>
        <w:tc>
          <w:tcPr>
            <w:tcW w:w="1496" w:type="pct"/>
            <w:gridSpan w:val="3"/>
            <w:shd w:val="clear" w:color="auto" w:fill="FFFFFF"/>
            <w:vAlign w:val="center"/>
            <w:hideMark/>
          </w:tcPr>
          <w:p w:rsidR="00717519" w:rsidRPr="00A14F59" w:rsidRDefault="00717519" w:rsidP="004E4F0C">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717519" w:rsidRPr="00A14F59" w:rsidRDefault="00717519" w:rsidP="004E4F0C">
            <w:pPr>
              <w:widowControl/>
              <w:spacing w:line="240" w:lineRule="auto"/>
              <w:ind w:firstLine="400"/>
              <w:jc w:val="left"/>
              <w:rPr>
                <w:rFonts w:ascii="微软雅黑" w:eastAsia="微软雅黑" w:hAnsi="微软雅黑"/>
                <w:kern w:val="0"/>
                <w:sz w:val="20"/>
              </w:rPr>
            </w:pP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4E4F0C">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4E4F0C">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4E4F0C">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4E4F0C">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4E4F0C">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A</w:t>
            </w:r>
            <w:r w:rsidRPr="00A14F59">
              <w:rPr>
                <w:rFonts w:ascii="微软雅黑" w:eastAsia="微软雅黑" w:hAnsi="微软雅黑" w:cs="宋体" w:hint="eastAsia"/>
                <w:color w:val="000000"/>
                <w:kern w:val="0"/>
                <w:sz w:val="17"/>
                <w:szCs w:val="17"/>
              </w:rPr>
              <w:t>ccount账户ID</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Account账户名</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accountPwd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Account账户密码</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department</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所属院系</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关联邮箱</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payingAccountId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主账户ID</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isPayingAccount</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是否是主账号</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lastRenderedPageBreak/>
              <w:t>status</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创建方式（join\ADD）</w:t>
            </w:r>
          </w:p>
        </w:tc>
      </w:tr>
      <w:tr w:rsidR="00717519" w:rsidRPr="00A14F59" w:rsidTr="004E4F0C">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joinOrAddtime</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加入或者创建时间</w:t>
            </w:r>
          </w:p>
        </w:tc>
      </w:tr>
    </w:tbl>
    <w:p w:rsidR="00315DF9" w:rsidRPr="00A14F59" w:rsidRDefault="00315DF9" w:rsidP="00315DF9">
      <w:pPr>
        <w:rPr>
          <w:rFonts w:ascii="微软雅黑" w:eastAsia="微软雅黑" w:hAnsi="微软雅黑"/>
        </w:rPr>
      </w:pPr>
    </w:p>
    <w:p w:rsidR="00304533" w:rsidRPr="00A14F59" w:rsidRDefault="00304533" w:rsidP="00304533">
      <w:pPr>
        <w:pStyle w:val="3"/>
      </w:pPr>
      <w:r w:rsidRPr="00A14F59">
        <w:rPr>
          <w:rFonts w:hint="eastAsia"/>
        </w:rPr>
        <w:t>IAM 账号表(tb_aws_iam)</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8F0D5F" w:rsidRPr="00A14F59" w:rsidTr="00807A15">
        <w:trPr>
          <w:gridAfter w:val="1"/>
          <w:wAfter w:w="13" w:type="pct"/>
          <w:tblCellSpacing w:w="0" w:type="dxa"/>
        </w:trPr>
        <w:tc>
          <w:tcPr>
            <w:tcW w:w="1496" w:type="pct"/>
            <w:gridSpan w:val="3"/>
            <w:shd w:val="clear" w:color="auto" w:fill="999999"/>
            <w:hideMark/>
          </w:tcPr>
          <w:p w:rsidR="008F0D5F" w:rsidRPr="00A14F59" w:rsidRDefault="008F0D5F"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w:t>
            </w:r>
            <w:r w:rsidRPr="00A14F59">
              <w:rPr>
                <w:rFonts w:ascii="微软雅黑" w:eastAsia="微软雅黑" w:hAnsi="微软雅黑" w:cs="宋体" w:hint="eastAsia"/>
                <w:b/>
                <w:bCs/>
                <w:color w:val="000000"/>
                <w:kern w:val="0"/>
                <w:sz w:val="18"/>
                <w:szCs w:val="18"/>
              </w:rPr>
              <w:t>b_aws_iam 账号表</w:t>
            </w:r>
          </w:p>
          <w:p w:rsidR="008F0D5F" w:rsidRPr="00A14F59" w:rsidRDefault="008F0D5F" w:rsidP="008F0D5F">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w:t>
            </w:r>
            <w:r w:rsidRPr="00A14F59">
              <w:rPr>
                <w:rFonts w:ascii="微软雅黑" w:eastAsia="微软雅黑" w:hAnsi="微软雅黑" w:cs="宋体" w:hint="eastAsia"/>
                <w:b/>
                <w:bCs/>
                <w:color w:val="000000"/>
                <w:kern w:val="0"/>
                <w:sz w:val="18"/>
                <w:szCs w:val="18"/>
              </w:rPr>
              <w:t>b_aws_iam</w:t>
            </w:r>
          </w:p>
        </w:tc>
        <w:tc>
          <w:tcPr>
            <w:tcW w:w="3491" w:type="pct"/>
            <w:gridSpan w:val="4"/>
            <w:shd w:val="clear" w:color="auto" w:fill="FFFFFF"/>
            <w:vAlign w:val="center"/>
            <w:hideMark/>
          </w:tcPr>
          <w:p w:rsidR="008F0D5F" w:rsidRPr="00A14F59" w:rsidRDefault="008F0D5F"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8F0D5F" w:rsidRPr="00A14F59" w:rsidTr="00807A15">
        <w:trPr>
          <w:gridAfter w:val="1"/>
          <w:wAfter w:w="13" w:type="pct"/>
          <w:tblCellSpacing w:w="0" w:type="dxa"/>
        </w:trPr>
        <w:tc>
          <w:tcPr>
            <w:tcW w:w="1496" w:type="pct"/>
            <w:gridSpan w:val="3"/>
            <w:shd w:val="clear" w:color="auto" w:fill="FFFFFF"/>
            <w:vAlign w:val="center"/>
            <w:hideMark/>
          </w:tcPr>
          <w:p w:rsidR="008F0D5F" w:rsidRPr="00A14F59" w:rsidRDefault="008F0D5F"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8F0D5F" w:rsidRPr="00A14F59" w:rsidRDefault="008F0D5F" w:rsidP="00807A15">
            <w:pPr>
              <w:widowControl/>
              <w:spacing w:line="240" w:lineRule="auto"/>
              <w:ind w:firstLine="400"/>
              <w:jc w:val="left"/>
              <w:rPr>
                <w:rFonts w:ascii="微软雅黑" w:eastAsia="微软雅黑" w:hAnsi="微软雅黑"/>
                <w:kern w:val="0"/>
                <w:sz w:val="20"/>
              </w:rPr>
            </w:pPr>
          </w:p>
        </w:tc>
      </w:tr>
      <w:tr w:rsidR="008F0D5F"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8F0D5F"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895B1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IAM账号ID</w:t>
            </w:r>
          </w:p>
        </w:tc>
      </w:tr>
      <w:tr w:rsidR="008F0D5F"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w:t>
            </w:r>
            <w:r w:rsidR="008F0D5F" w:rsidRPr="00A14F59">
              <w:rPr>
                <w:rFonts w:ascii="微软雅黑" w:eastAsia="微软雅黑" w:hAnsi="微软雅黑" w:cs="宋体" w:hint="eastAsia"/>
                <w:color w:val="000000"/>
                <w:kern w:val="0"/>
                <w:sz w:val="17"/>
                <w:szCs w:val="17"/>
              </w:rPr>
              <w:t>0)</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 用户名</w:t>
            </w:r>
          </w:p>
        </w:tc>
      </w:tr>
      <w:tr w:rsidR="008F0D5F"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IAMPwd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w:t>
            </w:r>
            <w:r w:rsidR="008F0D5F" w:rsidRPr="00A14F59">
              <w:rPr>
                <w:rFonts w:ascii="微软雅黑" w:eastAsia="微软雅黑" w:hAnsi="微软雅黑" w:cs="宋体" w:hint="eastAsia"/>
                <w:color w:val="000000"/>
                <w:kern w:val="0"/>
                <w:sz w:val="17"/>
                <w:szCs w:val="17"/>
              </w:rPr>
              <w:t>0)</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 密码</w:t>
            </w:r>
          </w:p>
        </w:tc>
      </w:tr>
      <w:tr w:rsidR="00667B21"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67B21" w:rsidRPr="00A14F59" w:rsidRDefault="00DF47C2"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isUsed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67B21" w:rsidRPr="00A14F59" w:rsidRDefault="00667B21"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667B21" w:rsidRPr="00A14F59" w:rsidRDefault="00667B21"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67B21" w:rsidRPr="00A14F59" w:rsidRDefault="00667B21"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67B21" w:rsidRPr="00A14F59" w:rsidRDefault="00DF47C2" w:rsidP="00DF47C2">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是否被使用</w:t>
            </w:r>
          </w:p>
        </w:tc>
      </w:tr>
      <w:tr w:rsidR="00DF47C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F47C2" w:rsidRPr="00A14F59" w:rsidRDefault="00646800"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F47C2" w:rsidRPr="00A14F59" w:rsidRDefault="00646800"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DF47C2" w:rsidRPr="00A14F59" w:rsidRDefault="00646800"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F47C2" w:rsidRPr="00A14F59" w:rsidRDefault="00DF47C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F47C2" w:rsidRPr="00A14F59" w:rsidRDefault="00646800" w:rsidP="00DF47C2">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创建者</w:t>
            </w:r>
          </w:p>
        </w:tc>
      </w:tr>
      <w:tr w:rsidR="00646800"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DF47C2">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bl>
    <w:p w:rsidR="00304533" w:rsidRPr="00A14F59" w:rsidRDefault="00304533" w:rsidP="00304533">
      <w:pPr>
        <w:rPr>
          <w:rFonts w:ascii="微软雅黑" w:eastAsia="微软雅黑" w:hAnsi="微软雅黑"/>
        </w:rPr>
      </w:pPr>
    </w:p>
    <w:p w:rsidR="00ED2EE9" w:rsidRPr="00A14F59" w:rsidRDefault="00ED2EE9" w:rsidP="00ED2EE9">
      <w:pPr>
        <w:pStyle w:val="3"/>
      </w:pPr>
      <w:r w:rsidRPr="00A14F59">
        <w:rPr>
          <w:rFonts w:hint="eastAsia"/>
        </w:rPr>
        <w:t>实验模板表(tb_template)</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D2EE9" w:rsidRPr="00A14F59" w:rsidTr="00DC4D75">
        <w:trPr>
          <w:gridAfter w:val="1"/>
          <w:wAfter w:w="13" w:type="pct"/>
          <w:tblCellSpacing w:w="0" w:type="dxa"/>
        </w:trPr>
        <w:tc>
          <w:tcPr>
            <w:tcW w:w="1496" w:type="pct"/>
            <w:gridSpan w:val="3"/>
            <w:shd w:val="clear" w:color="auto" w:fill="999999"/>
            <w:hideMark/>
          </w:tcPr>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实验模板表</w:t>
            </w:r>
          </w:p>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hint="eastAsia"/>
              </w:rPr>
              <w:t>tb_template</w:t>
            </w:r>
          </w:p>
        </w:tc>
        <w:tc>
          <w:tcPr>
            <w:tcW w:w="3491" w:type="pct"/>
            <w:gridSpan w:val="4"/>
            <w:shd w:val="clear" w:color="auto" w:fill="FFFFFF"/>
            <w:vAlign w:val="center"/>
            <w:hideMark/>
          </w:tcPr>
          <w:p w:rsidR="00ED2EE9" w:rsidRPr="00A14F59" w:rsidRDefault="00ED2EE9" w:rsidP="00DC4D75">
            <w:pPr>
              <w:widowControl/>
              <w:spacing w:line="240" w:lineRule="auto"/>
              <w:jc w:val="left"/>
              <w:rPr>
                <w:rFonts w:ascii="微软雅黑" w:eastAsia="微软雅黑" w:hAnsi="微软雅黑" w:cs="宋体"/>
                <w:kern w:val="0"/>
              </w:rPr>
            </w:pPr>
          </w:p>
        </w:tc>
      </w:tr>
      <w:tr w:rsidR="00ED2EE9" w:rsidRPr="00A14F59" w:rsidTr="00DC4D75">
        <w:trPr>
          <w:gridAfter w:val="1"/>
          <w:wAfter w:w="13" w:type="pct"/>
          <w:tblCellSpacing w:w="0" w:type="dxa"/>
        </w:trPr>
        <w:tc>
          <w:tcPr>
            <w:tcW w:w="1496" w:type="pct"/>
            <w:gridSpan w:val="3"/>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D2EE9" w:rsidRPr="00A14F59" w:rsidRDefault="00ED2EE9" w:rsidP="00DC4D75">
            <w:pPr>
              <w:widowControl/>
              <w:spacing w:line="240" w:lineRule="auto"/>
              <w:ind w:firstLine="400"/>
              <w:jc w:val="left"/>
              <w:rPr>
                <w:rFonts w:ascii="微软雅黑" w:eastAsia="微软雅黑" w:hAnsi="微软雅黑"/>
                <w:kern w:val="0"/>
                <w:sz w:val="20"/>
              </w:rPr>
            </w:pP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实验模板</w:t>
            </w:r>
            <w:r w:rsidRPr="00A14F59">
              <w:rPr>
                <w:rFonts w:ascii="微软雅黑" w:eastAsia="微软雅黑" w:hAnsi="微软雅黑" w:cs="宋体"/>
                <w:color w:val="000000"/>
                <w:kern w:val="0"/>
                <w:sz w:val="17"/>
                <w:szCs w:val="17"/>
              </w:rPr>
              <w:t>ID</w:t>
            </w:r>
            <w:r w:rsidRPr="00A14F59">
              <w:rPr>
                <w:rFonts w:ascii="微软雅黑" w:eastAsia="微软雅黑" w:hAnsi="微软雅黑" w:cs="宋体" w:hint="eastAsia"/>
                <w:color w:val="000000"/>
                <w:kern w:val="0"/>
                <w:sz w:val="17"/>
                <w:szCs w:val="17"/>
              </w:rPr>
              <w:t>(UUID)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模板名称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templateType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nt(3)</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模板类型</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templateDocument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模板资源内容(json)</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description</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varchar(100)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实验模板描述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templatePrice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Decimal(10,2)</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模板预算估价</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experiment</w:t>
            </w:r>
            <w:r w:rsidRPr="00A14F59">
              <w:rPr>
                <w:rFonts w:ascii="微软雅黑" w:eastAsia="微软雅黑" w:hAnsi="微软雅黑" w:cs="宋体" w:hint="eastAsia"/>
                <w:color w:val="000000"/>
                <w:kern w:val="0"/>
                <w:sz w:val="17"/>
                <w:szCs w:val="17"/>
              </w:rPr>
              <w: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nt(5)</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实验时长（分钟）</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userCount</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使用次数（默认0）</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release</w:t>
            </w:r>
            <w:r w:rsidRPr="00A14F59">
              <w:rPr>
                <w:rFonts w:ascii="微软雅黑" w:eastAsia="微软雅黑" w:hAnsi="微软雅黑" w:cs="宋体" w:hint="eastAsia"/>
                <w:color w:val="000000"/>
                <w:kern w:val="0"/>
                <w:sz w:val="17"/>
                <w:szCs w:val="17"/>
              </w:rPr>
              <w:t>Range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nt(1)</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发布范围（0、个人1、班级、2学校3、平台）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release</w:t>
            </w:r>
            <w:r w:rsidRPr="00A14F59">
              <w:rPr>
                <w:rFonts w:ascii="微软雅黑" w:eastAsia="微软雅黑" w:hAnsi="微软雅黑" w:cs="宋体" w:hint="eastAsia"/>
                <w:color w:val="000000"/>
                <w:kern w:val="0"/>
                <w:sz w:val="17"/>
                <w:szCs w:val="17"/>
              </w:rPr>
              <w:t>Status</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是否发布（0</w:t>
            </w:r>
            <w:proofErr w:type="gramStart"/>
            <w:r w:rsidRPr="00A14F59">
              <w:rPr>
                <w:rFonts w:ascii="微软雅黑" w:eastAsia="微软雅黑" w:hAnsi="微软雅黑" w:cs="宋体" w:hint="eastAsia"/>
                <w:color w:val="000000"/>
                <w:kern w:val="0"/>
                <w:sz w:val="17"/>
                <w:szCs w:val="17"/>
              </w:rPr>
              <w:t>未发布</w:t>
            </w:r>
            <w:proofErr w:type="gramEnd"/>
            <w:r w:rsidRPr="00A14F59">
              <w:rPr>
                <w:rFonts w:ascii="微软雅黑" w:eastAsia="微软雅黑" w:hAnsi="微软雅黑" w:cs="宋体" w:hint="eastAsia"/>
                <w:color w:val="000000"/>
                <w:kern w:val="0"/>
                <w:sz w:val="17"/>
                <w:szCs w:val="17"/>
              </w:rPr>
              <w:t xml:space="preserve"> 1审批中2审批通过3、拒绝）</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isEvaluate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nt(1)</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是否允许评价（0否1是）</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templateStatus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状态：0</w:t>
            </w:r>
            <w:proofErr w:type="gramStart"/>
            <w:r w:rsidRPr="00A14F59">
              <w:rPr>
                <w:rFonts w:ascii="微软雅黑" w:eastAsia="微软雅黑" w:hAnsi="微软雅黑" w:cs="宋体" w:hint="eastAsia"/>
                <w:color w:val="000000"/>
                <w:kern w:val="0"/>
                <w:sz w:val="17"/>
                <w:szCs w:val="17"/>
              </w:rPr>
              <w:t>不</w:t>
            </w:r>
            <w:proofErr w:type="gramEnd"/>
            <w:r w:rsidRPr="00A14F59">
              <w:rPr>
                <w:rFonts w:ascii="微软雅黑" w:eastAsia="微软雅黑" w:hAnsi="微软雅黑" w:cs="宋体" w:hint="eastAsia"/>
                <w:color w:val="000000"/>
                <w:kern w:val="0"/>
                <w:sz w:val="17"/>
                <w:szCs w:val="17"/>
              </w:rPr>
              <w:t>可用 1可用</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50"/>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创建者</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更新时间</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88430A">
              <w:rPr>
                <w:rFonts w:ascii="微软雅黑" w:eastAsia="微软雅黑" w:hAnsi="微软雅黑" w:cs="宋体"/>
                <w:color w:val="000000"/>
                <w:kern w:val="0"/>
                <w:sz w:val="17"/>
                <w:szCs w:val="17"/>
              </w:rPr>
              <w:lastRenderedPageBreak/>
              <w:t>release</w:t>
            </w:r>
            <w:r>
              <w:rPr>
                <w:rFonts w:ascii="微软雅黑" w:eastAsia="微软雅黑" w:hAnsi="微软雅黑" w:cs="宋体" w:hint="eastAsia"/>
                <w:color w:val="000000"/>
                <w:kern w:val="0"/>
                <w:sz w:val="17"/>
                <w:szCs w:val="17"/>
              </w:rPr>
              <w: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9F0B86"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提交发布时间</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checkTime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9F0B86"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审核时间</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One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评价数（一星）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Two</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评价数（二星）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Three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评价数（三星）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Four</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评价数（四星）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Five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评价数（五星）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evaluateA</w:t>
            </w:r>
            <w:r w:rsidRPr="00A14F59">
              <w:rPr>
                <w:rFonts w:ascii="微软雅黑" w:eastAsia="微软雅黑" w:hAnsi="微软雅黑" w:cs="宋体"/>
                <w:color w:val="000000"/>
                <w:kern w:val="0"/>
                <w:sz w:val="17"/>
                <w:szCs w:val="17"/>
              </w:rPr>
              <w:t>vgrate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Decimal(2,1)</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评价平均分</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evaluate</w:t>
            </w:r>
            <w:r w:rsidRPr="00A14F59">
              <w:rPr>
                <w:rFonts w:ascii="微软雅黑" w:eastAsia="微软雅黑" w:hAnsi="微软雅黑" w:cs="宋体"/>
                <w:color w:val="000000"/>
                <w:kern w:val="0"/>
                <w:sz w:val="17"/>
                <w:szCs w:val="17"/>
              </w:rPr>
              <w:t>Amount</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总评价数</w:t>
            </w:r>
          </w:p>
        </w:tc>
      </w:tr>
    </w:tbl>
    <w:p w:rsidR="00AA08B6" w:rsidRPr="00A14F59" w:rsidRDefault="00AA08B6" w:rsidP="00AA08B6">
      <w:pPr>
        <w:rPr>
          <w:rFonts w:ascii="微软雅黑" w:eastAsia="微软雅黑" w:hAnsi="微软雅黑"/>
        </w:rPr>
      </w:pPr>
    </w:p>
    <w:p w:rsidR="00ED2EE9" w:rsidRPr="00A14F59" w:rsidRDefault="00ED2EE9" w:rsidP="00ED2EE9">
      <w:pPr>
        <w:pStyle w:val="3"/>
      </w:pPr>
      <w:r w:rsidRPr="00A14F59">
        <w:rPr>
          <w:rFonts w:hint="eastAsia"/>
        </w:rPr>
        <w:t>实验模板评价表(tb_template_commen)</w:t>
      </w:r>
    </w:p>
    <w:p w:rsidR="00ED2EE9" w:rsidRPr="00A14F59" w:rsidRDefault="00ED2EE9" w:rsidP="00ED2EE9">
      <w:pPr>
        <w:rPr>
          <w:rFonts w:ascii="微软雅黑" w:eastAsia="微软雅黑" w:hAnsi="微软雅黑"/>
        </w:rPr>
      </w:pPr>
      <w:r w:rsidRPr="00A14F59">
        <w:rPr>
          <w:rFonts w:ascii="微软雅黑" w:eastAsia="微软雅黑" w:hAnsi="微软雅黑" w:hint="eastAsia"/>
        </w:rPr>
        <w:t>存储评价记录和信息</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D2EE9" w:rsidRPr="00A14F59" w:rsidTr="00DC4D75">
        <w:trPr>
          <w:gridAfter w:val="1"/>
          <w:wAfter w:w="13" w:type="pct"/>
          <w:tblCellSpacing w:w="0" w:type="dxa"/>
        </w:trPr>
        <w:tc>
          <w:tcPr>
            <w:tcW w:w="1496" w:type="pct"/>
            <w:gridSpan w:val="3"/>
            <w:shd w:val="clear" w:color="auto" w:fill="999999"/>
            <w:hideMark/>
          </w:tcPr>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实验模板评价表</w:t>
            </w:r>
          </w:p>
          <w:p w:rsidR="00ED2EE9" w:rsidRPr="00A14F59" w:rsidRDefault="00ED2EE9" w:rsidP="00ED2EE9">
            <w:pPr>
              <w:widowControl/>
              <w:spacing w:line="240" w:lineRule="auto"/>
              <w:jc w:val="left"/>
              <w:rPr>
                <w:rFonts w:ascii="微软雅黑" w:eastAsia="微软雅黑" w:hAnsi="微软雅黑" w:cs="宋体"/>
                <w:b/>
                <w:bCs/>
                <w:color w:val="000000"/>
                <w:kern w:val="0"/>
                <w:sz w:val="18"/>
                <w:szCs w:val="18"/>
              </w:rPr>
            </w:pPr>
            <w:r w:rsidRPr="00A14F59">
              <w:rPr>
                <w:rFonts w:ascii="微软雅黑" w:eastAsia="微软雅黑" w:hAnsi="微软雅黑" w:hint="eastAsia"/>
              </w:rPr>
              <w:t>tb_template_comment</w:t>
            </w:r>
          </w:p>
        </w:tc>
        <w:tc>
          <w:tcPr>
            <w:tcW w:w="3491" w:type="pct"/>
            <w:gridSpan w:val="4"/>
            <w:shd w:val="clear" w:color="auto" w:fill="FFFFFF"/>
            <w:vAlign w:val="center"/>
            <w:hideMark/>
          </w:tcPr>
          <w:p w:rsidR="00ED2EE9" w:rsidRPr="00A14F59" w:rsidRDefault="00ED2EE9" w:rsidP="00DC4D75">
            <w:pPr>
              <w:widowControl/>
              <w:spacing w:line="240" w:lineRule="auto"/>
              <w:jc w:val="left"/>
              <w:rPr>
                <w:rFonts w:ascii="微软雅黑" w:eastAsia="微软雅黑" w:hAnsi="微软雅黑" w:cs="宋体"/>
                <w:kern w:val="0"/>
              </w:rPr>
            </w:pPr>
          </w:p>
        </w:tc>
      </w:tr>
      <w:tr w:rsidR="00ED2EE9" w:rsidRPr="00A14F59" w:rsidTr="00DC4D75">
        <w:trPr>
          <w:gridAfter w:val="1"/>
          <w:wAfter w:w="13" w:type="pct"/>
          <w:tblCellSpacing w:w="0" w:type="dxa"/>
        </w:trPr>
        <w:tc>
          <w:tcPr>
            <w:tcW w:w="1496" w:type="pct"/>
            <w:gridSpan w:val="3"/>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D2EE9" w:rsidRPr="00A14F59" w:rsidRDefault="00ED2EE9" w:rsidP="00DC4D75">
            <w:pPr>
              <w:widowControl/>
              <w:spacing w:line="240" w:lineRule="auto"/>
              <w:ind w:firstLine="400"/>
              <w:jc w:val="left"/>
              <w:rPr>
                <w:rFonts w:ascii="微软雅黑" w:eastAsia="微软雅黑" w:hAnsi="微软雅黑"/>
                <w:kern w:val="0"/>
                <w:sz w:val="20"/>
              </w:rPr>
            </w:pP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表</w:t>
            </w:r>
            <w:r w:rsidRPr="00A14F59">
              <w:rPr>
                <w:rFonts w:ascii="微软雅黑" w:eastAsia="微软雅黑" w:hAnsi="微软雅黑" w:cs="宋体"/>
                <w:color w:val="000000"/>
                <w:kern w:val="0"/>
                <w:sz w:val="17"/>
                <w:szCs w:val="17"/>
              </w:rPr>
              <w:t>ID</w:t>
            </w:r>
            <w:r w:rsidRPr="00A14F59">
              <w:rPr>
                <w:rFonts w:ascii="微软雅黑" w:eastAsia="微软雅黑" w:hAnsi="微软雅黑" w:cs="宋体" w:hint="eastAsia"/>
                <w:color w:val="000000"/>
                <w:kern w:val="0"/>
                <w:sz w:val="17"/>
                <w:szCs w:val="17"/>
              </w:rPr>
              <w:t>(UUID)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评价用户ID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评价模板ID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评价内容</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int(1)</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评价星级（1-5）</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w:t>
            </w:r>
            <w:r w:rsidRPr="00A14F59">
              <w:rPr>
                <w:rFonts w:ascii="微软雅黑" w:eastAsia="微软雅黑" w:hAnsi="微软雅黑" w:cs="宋体" w:hint="eastAsia"/>
                <w:color w:val="000000"/>
                <w:kern w:val="0"/>
                <w:sz w:val="17"/>
                <w:szCs w:val="17"/>
              </w:rPr>
              <w: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评价时间</w:t>
            </w:r>
          </w:p>
        </w:tc>
      </w:tr>
    </w:tbl>
    <w:p w:rsidR="00ED2EE9" w:rsidRPr="00A14F59" w:rsidRDefault="00ED2EE9" w:rsidP="00AA08B6">
      <w:pPr>
        <w:rPr>
          <w:rFonts w:ascii="微软雅黑" w:eastAsia="微软雅黑" w:hAnsi="微软雅黑"/>
        </w:rPr>
      </w:pPr>
    </w:p>
    <w:p w:rsidR="00ED2EE9" w:rsidRPr="00A14F59" w:rsidRDefault="00ED2EE9" w:rsidP="00ED2EE9">
      <w:pPr>
        <w:pStyle w:val="3"/>
      </w:pPr>
      <w:r w:rsidRPr="00A14F59">
        <w:rPr>
          <w:rFonts w:hint="eastAsia"/>
        </w:rPr>
        <w:t>课程表（tb_course）</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D2EE9" w:rsidRPr="00A14F59" w:rsidTr="00DC4D75">
        <w:trPr>
          <w:gridAfter w:val="1"/>
          <w:wAfter w:w="13" w:type="pct"/>
          <w:tblCellSpacing w:w="0" w:type="dxa"/>
        </w:trPr>
        <w:tc>
          <w:tcPr>
            <w:tcW w:w="1496" w:type="pct"/>
            <w:gridSpan w:val="3"/>
            <w:shd w:val="clear" w:color="auto" w:fill="999999"/>
            <w:hideMark/>
          </w:tcPr>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课程表</w:t>
            </w:r>
          </w:p>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course</w:t>
            </w:r>
          </w:p>
        </w:tc>
        <w:tc>
          <w:tcPr>
            <w:tcW w:w="3491" w:type="pct"/>
            <w:gridSpan w:val="4"/>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ED2EE9" w:rsidRPr="00A14F59" w:rsidTr="00DC4D75">
        <w:trPr>
          <w:gridAfter w:val="1"/>
          <w:wAfter w:w="13" w:type="pct"/>
          <w:tblCellSpacing w:w="0" w:type="dxa"/>
        </w:trPr>
        <w:tc>
          <w:tcPr>
            <w:tcW w:w="1496" w:type="pct"/>
            <w:gridSpan w:val="3"/>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D2EE9" w:rsidRPr="00A14F59" w:rsidRDefault="00ED2EE9" w:rsidP="00DC4D75">
            <w:pPr>
              <w:widowControl/>
              <w:spacing w:line="240" w:lineRule="auto"/>
              <w:ind w:firstLine="400"/>
              <w:jc w:val="left"/>
              <w:rPr>
                <w:rFonts w:ascii="微软雅黑" w:eastAsia="微软雅黑" w:hAnsi="微软雅黑"/>
                <w:kern w:val="0"/>
                <w:sz w:val="20"/>
              </w:rPr>
            </w:pP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courseId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bookmarkStart w:id="100" w:name="OLE_LINK5"/>
            <w:bookmarkStart w:id="101" w:name="OLE_LINK6"/>
            <w:r w:rsidRPr="00A14F59">
              <w:rPr>
                <w:rFonts w:ascii="微软雅黑" w:eastAsia="微软雅黑" w:hAnsi="微软雅黑" w:cs="宋体" w:hint="eastAsia"/>
                <w:color w:val="000000"/>
                <w:kern w:val="0"/>
                <w:sz w:val="17"/>
                <w:szCs w:val="17"/>
              </w:rPr>
              <w:t>varchar(30)</w:t>
            </w:r>
            <w:bookmarkEnd w:id="100"/>
            <w:bookmarkEnd w:id="101"/>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课程表</w:t>
            </w:r>
            <w:r w:rsidRPr="00A14F59">
              <w:rPr>
                <w:rFonts w:ascii="微软雅黑" w:eastAsia="微软雅黑" w:hAnsi="微软雅黑" w:cs="宋体"/>
                <w:color w:val="000000"/>
                <w:kern w:val="0"/>
                <w:sz w:val="17"/>
                <w:szCs w:val="17"/>
              </w:rPr>
              <w:t>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课程所属教师ID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varchar(100)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课程名称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pic</w:t>
            </w:r>
            <w:r w:rsidRPr="00A14F59">
              <w:rPr>
                <w:rFonts w:ascii="微软雅黑" w:eastAsia="微软雅黑" w:hAnsi="微软雅黑" w:cs="宋体" w:hint="eastAsia"/>
                <w:color w:val="000000"/>
                <w:kern w:val="0"/>
                <w:sz w:val="17"/>
                <w:szCs w:val="17"/>
              </w:rPr>
              <w:t>ture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图片URL</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课程创建时间</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status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课程状态（已发布/</w:t>
            </w:r>
            <w:proofErr w:type="gramStart"/>
            <w:r w:rsidRPr="00A14F59">
              <w:rPr>
                <w:rFonts w:ascii="微软雅黑" w:eastAsia="微软雅黑" w:hAnsi="微软雅黑" w:cs="宋体" w:hint="eastAsia"/>
                <w:color w:val="000000"/>
                <w:kern w:val="0"/>
                <w:sz w:val="17"/>
                <w:szCs w:val="17"/>
              </w:rPr>
              <w:t>未发布</w:t>
            </w:r>
            <w:proofErr w:type="gramEnd"/>
            <w:r w:rsidRPr="00A14F59">
              <w:rPr>
                <w:rFonts w:ascii="微软雅黑" w:eastAsia="微软雅黑" w:hAnsi="微软雅黑" w:cs="宋体" w:hint="eastAsia"/>
                <w:color w:val="000000"/>
                <w:kern w:val="0"/>
                <w:sz w:val="17"/>
                <w:szCs w:val="17"/>
              </w:rPr>
              <w:t>/终止）</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userCount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已启动课程人数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lastRenderedPageBreak/>
              <w:t>avgScore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float(3,2)</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课程平均分</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runtime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477ED6"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总</w:t>
            </w:r>
            <w:r w:rsidR="00ED2EE9" w:rsidRPr="00A14F59">
              <w:rPr>
                <w:rFonts w:ascii="微软雅黑" w:eastAsia="微软雅黑" w:hAnsi="微软雅黑" w:cs="宋体" w:hint="eastAsia"/>
                <w:color w:val="000000"/>
                <w:kern w:val="0"/>
                <w:sz w:val="17"/>
                <w:szCs w:val="17"/>
              </w:rPr>
              <w:t>实验时长（分钟）</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commentAllowable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bit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是否允许评价</w:t>
            </w:r>
          </w:p>
        </w:tc>
      </w:tr>
    </w:tbl>
    <w:p w:rsidR="00ED2EE9" w:rsidRPr="00A14F59" w:rsidRDefault="00ED2EE9" w:rsidP="00ED2EE9">
      <w:pPr>
        <w:rPr>
          <w:rFonts w:ascii="微软雅黑" w:eastAsia="微软雅黑" w:hAnsi="微软雅黑"/>
        </w:rPr>
      </w:pPr>
    </w:p>
    <w:p w:rsidR="00ED2EE9" w:rsidRPr="00A14F59" w:rsidRDefault="00ED2EE9" w:rsidP="00ED2EE9">
      <w:pPr>
        <w:pStyle w:val="3"/>
      </w:pPr>
      <w:r w:rsidRPr="00A14F59">
        <w:rPr>
          <w:rFonts w:hint="eastAsia"/>
        </w:rPr>
        <w:t>评价表（tb_course_comment）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D2EE9" w:rsidRPr="00A14F59" w:rsidTr="00DC4D75">
        <w:trPr>
          <w:gridAfter w:val="1"/>
          <w:wAfter w:w="13" w:type="pct"/>
          <w:tblCellSpacing w:w="0" w:type="dxa"/>
        </w:trPr>
        <w:tc>
          <w:tcPr>
            <w:tcW w:w="1496" w:type="pct"/>
            <w:gridSpan w:val="3"/>
            <w:shd w:val="clear" w:color="auto" w:fill="999999"/>
            <w:hideMark/>
          </w:tcPr>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评价表</w:t>
            </w:r>
          </w:p>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hint="eastAsia"/>
              </w:rPr>
              <w:t>tb_course_comment</w:t>
            </w:r>
          </w:p>
        </w:tc>
        <w:tc>
          <w:tcPr>
            <w:tcW w:w="3491" w:type="pct"/>
            <w:gridSpan w:val="4"/>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ED2EE9" w:rsidRPr="00A14F59" w:rsidTr="00DC4D75">
        <w:trPr>
          <w:gridAfter w:val="1"/>
          <w:wAfter w:w="13" w:type="pct"/>
          <w:tblCellSpacing w:w="0" w:type="dxa"/>
        </w:trPr>
        <w:tc>
          <w:tcPr>
            <w:tcW w:w="1496" w:type="pct"/>
            <w:gridSpan w:val="3"/>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D2EE9" w:rsidRPr="00A14F59" w:rsidRDefault="00ED2EE9" w:rsidP="00DC4D75">
            <w:pPr>
              <w:widowControl/>
              <w:spacing w:line="240" w:lineRule="auto"/>
              <w:ind w:firstLine="400"/>
              <w:jc w:val="left"/>
              <w:rPr>
                <w:rFonts w:ascii="微软雅黑" w:eastAsia="微软雅黑" w:hAnsi="微软雅黑"/>
                <w:kern w:val="0"/>
                <w:sz w:val="20"/>
              </w:rPr>
            </w:pP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commentId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评价表</w:t>
            </w:r>
            <w:r w:rsidRPr="00A14F59">
              <w:rPr>
                <w:rFonts w:ascii="微软雅黑" w:eastAsia="微软雅黑" w:hAnsi="微软雅黑" w:cs="宋体"/>
                <w:color w:val="000000"/>
                <w:kern w:val="0"/>
                <w:sz w:val="17"/>
                <w:szCs w:val="17"/>
              </w:rPr>
              <w:t>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bookmarkStart w:id="102" w:name="OLE_LINK14"/>
            <w:bookmarkStart w:id="103" w:name="OLE_LINK15"/>
            <w:bookmarkStart w:id="104" w:name="OLE_LINK16"/>
            <w:r w:rsidRPr="00A14F59">
              <w:rPr>
                <w:rFonts w:ascii="微软雅黑" w:eastAsia="微软雅黑" w:hAnsi="微软雅黑" w:cs="宋体" w:hint="eastAsia"/>
                <w:color w:val="000000"/>
                <w:kern w:val="0"/>
                <w:sz w:val="17"/>
                <w:szCs w:val="17"/>
              </w:rPr>
              <w:t>varchar(30)</w:t>
            </w:r>
            <w:bookmarkEnd w:id="102"/>
            <w:bookmarkEnd w:id="103"/>
            <w:bookmarkEnd w:id="104"/>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评价者ID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templetId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courseId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评论内容</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co</w:t>
            </w:r>
            <w:r w:rsidRPr="00A14F59">
              <w:rPr>
                <w:rFonts w:ascii="微软雅黑" w:eastAsia="微软雅黑" w:hAnsi="微软雅黑" w:cs="宋体" w:hint="eastAsia"/>
                <w:color w:val="000000"/>
                <w:kern w:val="0"/>
                <w:sz w:val="17"/>
                <w:szCs w:val="17"/>
              </w:rPr>
              <w:t>mmentTime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评论时间</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score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评分（1-5）</w:t>
            </w:r>
          </w:p>
        </w:tc>
      </w:tr>
    </w:tbl>
    <w:p w:rsidR="00ED2EE9" w:rsidRPr="00A14F59" w:rsidRDefault="00ED2EE9" w:rsidP="00ED2EE9">
      <w:pPr>
        <w:rPr>
          <w:rFonts w:ascii="微软雅黑" w:eastAsia="微软雅黑" w:hAnsi="微软雅黑"/>
        </w:rPr>
      </w:pPr>
    </w:p>
    <w:p w:rsidR="00DC2EF4" w:rsidRDefault="00DC2EF4" w:rsidP="00DC2EF4">
      <w:pPr>
        <w:pStyle w:val="3"/>
      </w:pPr>
      <w:r>
        <w:rPr>
          <w:rFonts w:hint="eastAsia"/>
        </w:rPr>
        <w:t>实验表（tb_experiment</w:t>
      </w:r>
      <w:r>
        <w: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DC2EF4" w:rsidRPr="009F0B86" w:rsidTr="0061491B">
        <w:trPr>
          <w:gridAfter w:val="1"/>
          <w:wAfter w:w="13" w:type="pct"/>
          <w:tblCellSpacing w:w="0" w:type="dxa"/>
        </w:trPr>
        <w:tc>
          <w:tcPr>
            <w:tcW w:w="1496" w:type="pct"/>
            <w:gridSpan w:val="3"/>
            <w:shd w:val="clear" w:color="auto" w:fill="999999"/>
            <w:hideMark/>
          </w:tcPr>
          <w:p w:rsidR="00DC2EF4" w:rsidRPr="009F0B86" w:rsidRDefault="00DC2EF4"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实验</w:t>
            </w:r>
            <w:r w:rsidRPr="009F0B86">
              <w:rPr>
                <w:rFonts w:ascii="微软雅黑" w:eastAsia="微软雅黑" w:hAnsi="微软雅黑" w:cs="宋体" w:hint="eastAsia"/>
                <w:b/>
                <w:bCs/>
                <w:color w:val="000000"/>
                <w:kern w:val="0"/>
                <w:sz w:val="18"/>
                <w:szCs w:val="18"/>
              </w:rPr>
              <w:t>表</w:t>
            </w:r>
          </w:p>
          <w:p w:rsidR="00DC2EF4" w:rsidRPr="009F0B86" w:rsidRDefault="00DC2EF4" w:rsidP="0061491B">
            <w:pPr>
              <w:widowControl/>
              <w:spacing w:line="240" w:lineRule="auto"/>
              <w:ind w:firstLine="360"/>
              <w:jc w:val="left"/>
              <w:rPr>
                <w:rFonts w:ascii="微软雅黑" w:eastAsia="微软雅黑" w:hAnsi="微软雅黑" w:cs="宋体"/>
                <w:b/>
                <w:bCs/>
                <w:color w:val="000000"/>
                <w:kern w:val="0"/>
                <w:sz w:val="18"/>
                <w:szCs w:val="18"/>
              </w:rPr>
            </w:pPr>
            <w:r w:rsidRPr="009F0B86">
              <w:rPr>
                <w:rFonts w:ascii="微软雅黑" w:eastAsia="微软雅黑" w:hAnsi="微软雅黑" w:cs="宋体"/>
                <w:b/>
                <w:bCs/>
                <w:color w:val="000000"/>
                <w:kern w:val="0"/>
                <w:sz w:val="18"/>
                <w:szCs w:val="18"/>
              </w:rPr>
              <w:t>tb_</w:t>
            </w:r>
            <w:r w:rsidRPr="00AB7890">
              <w:rPr>
                <w:rFonts w:ascii="微软雅黑" w:eastAsia="微软雅黑" w:hAnsi="微软雅黑" w:cs="宋体"/>
                <w:b/>
                <w:bCs/>
                <w:color w:val="000000"/>
                <w:kern w:val="0"/>
                <w:sz w:val="18"/>
                <w:szCs w:val="18"/>
              </w:rPr>
              <w:t>experiment</w:t>
            </w:r>
          </w:p>
        </w:tc>
        <w:tc>
          <w:tcPr>
            <w:tcW w:w="3491" w:type="pct"/>
            <w:gridSpan w:val="4"/>
            <w:shd w:val="clear" w:color="auto" w:fill="FFFFFF"/>
            <w:vAlign w:val="center"/>
            <w:hideMark/>
          </w:tcPr>
          <w:p w:rsidR="00DC2EF4" w:rsidRPr="009F0B86" w:rsidRDefault="00DC2EF4" w:rsidP="0061491B">
            <w:pPr>
              <w:widowControl/>
              <w:spacing w:line="240" w:lineRule="auto"/>
              <w:ind w:firstLine="480"/>
              <w:jc w:val="left"/>
              <w:rPr>
                <w:rFonts w:ascii="微软雅黑" w:eastAsia="微软雅黑" w:hAnsi="微软雅黑" w:cs="宋体"/>
                <w:kern w:val="0"/>
              </w:rPr>
            </w:pPr>
            <w:r w:rsidRPr="009F0B86">
              <w:rPr>
                <w:rFonts w:ascii="微软雅黑" w:eastAsia="微软雅黑" w:hAnsi="微软雅黑" w:cs="宋体" w:hint="eastAsia"/>
                <w:kern w:val="0"/>
              </w:rPr>
              <w:t> </w:t>
            </w:r>
          </w:p>
        </w:tc>
      </w:tr>
      <w:tr w:rsidR="00DC2EF4" w:rsidRPr="009F0B86" w:rsidTr="0061491B">
        <w:trPr>
          <w:gridAfter w:val="1"/>
          <w:wAfter w:w="13" w:type="pct"/>
          <w:tblCellSpacing w:w="0" w:type="dxa"/>
        </w:trPr>
        <w:tc>
          <w:tcPr>
            <w:tcW w:w="1496" w:type="pct"/>
            <w:gridSpan w:val="3"/>
            <w:shd w:val="clear" w:color="auto" w:fill="FFFFFF"/>
            <w:vAlign w:val="center"/>
            <w:hideMark/>
          </w:tcPr>
          <w:p w:rsidR="00DC2EF4" w:rsidRPr="009F0B86" w:rsidRDefault="00DC2EF4" w:rsidP="0061491B">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DC2EF4" w:rsidRPr="009F0B86" w:rsidRDefault="00DC2EF4" w:rsidP="0061491B">
            <w:pPr>
              <w:widowControl/>
              <w:spacing w:line="240" w:lineRule="auto"/>
              <w:ind w:firstLine="400"/>
              <w:jc w:val="left"/>
              <w:rPr>
                <w:rFonts w:ascii="微软雅黑" w:eastAsia="微软雅黑" w:hAnsi="微软雅黑"/>
                <w:kern w:val="0"/>
                <w:sz w:val="20"/>
              </w:rPr>
            </w:pP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A668C">
              <w:rPr>
                <w:rFonts w:ascii="微软雅黑" w:eastAsia="微软雅黑" w:hAnsi="微软雅黑" w:cs="宋体"/>
                <w:color w:val="000000"/>
                <w:kern w:val="0"/>
                <w:sz w:val="17"/>
                <w:szCs w:val="17"/>
              </w:rPr>
              <w:t>experiment</w:t>
            </w:r>
            <w:r>
              <w:rPr>
                <w:rFonts w:ascii="微软雅黑" w:eastAsia="微软雅黑" w:hAnsi="微软雅黑" w:cs="宋体" w:hint="eastAsia"/>
                <w:color w:val="000000"/>
                <w:kern w:val="0"/>
                <w:sz w:val="17"/>
                <w:szCs w:val="17"/>
              </w:rPr>
              <w:t>I</w:t>
            </w:r>
            <w:r w:rsidRPr="009F0B86">
              <w:rPr>
                <w:rFonts w:ascii="微软雅黑" w:eastAsia="微软雅黑" w:hAnsi="微软雅黑" w:cs="宋体" w:hint="eastAsia"/>
                <w:color w:val="000000"/>
                <w:kern w:val="0"/>
                <w:sz w:val="17"/>
                <w:szCs w:val="17"/>
              </w:rPr>
              <w:t>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w:t>
            </w:r>
            <w:r w:rsidRPr="009F0B86">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创建者ID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templetId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模板ID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coursed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所属课程ID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varchar(100)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w:t>
            </w:r>
            <w:r>
              <w:rPr>
                <w:rFonts w:ascii="微软雅黑" w:eastAsia="微软雅黑" w:hAnsi="微软雅黑" w:cs="宋体"/>
                <w:color w:val="000000"/>
                <w:kern w:val="0"/>
                <w:sz w:val="17"/>
                <w:szCs w:val="17"/>
              </w:rPr>
              <w:t>名称</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description</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varchar(200)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bookmarkStart w:id="105" w:name="OLE_LINK32"/>
            <w:bookmarkStart w:id="106" w:name="OLE_LINK33"/>
            <w:r>
              <w:rPr>
                <w:rFonts w:ascii="微软雅黑" w:eastAsia="微软雅黑" w:hAnsi="微软雅黑" w:cs="宋体" w:hint="eastAsia"/>
                <w:color w:val="000000"/>
                <w:kern w:val="0"/>
                <w:sz w:val="17"/>
                <w:szCs w:val="17"/>
              </w:rPr>
              <w:t>YES</w:t>
            </w:r>
            <w:bookmarkEnd w:id="105"/>
            <w:bookmarkEnd w:id="106"/>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实验表述</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创建时间</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guideUrl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varchar(200)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实验指南PDF</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runtime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实验时长（分钟）</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F41899">
              <w:rPr>
                <w:rFonts w:ascii="微软雅黑" w:eastAsia="微软雅黑" w:hAnsi="微软雅黑" w:cs="宋体"/>
                <w:color w:val="000000"/>
                <w:kern w:val="0"/>
                <w:sz w:val="17"/>
                <w:szCs w:val="17"/>
              </w:rPr>
              <w:t>exeperimentType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实验类型</w:t>
            </w:r>
          </w:p>
        </w:tc>
      </w:tr>
    </w:tbl>
    <w:p w:rsidR="00DC2EF4" w:rsidRDefault="00DC2EF4" w:rsidP="00DC2EF4"/>
    <w:p w:rsidR="00DC2EF4" w:rsidRDefault="00DC2EF4" w:rsidP="00DC2EF4"/>
    <w:p w:rsidR="00DC2EF4" w:rsidRDefault="00DC2EF4" w:rsidP="00DC2EF4">
      <w:pPr>
        <w:pStyle w:val="3"/>
      </w:pPr>
      <w:r>
        <w:rPr>
          <w:rFonts w:hint="eastAsia"/>
        </w:rPr>
        <w:lastRenderedPageBreak/>
        <w:t>课程评价表（tb_course_comment）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DC2EF4" w:rsidRPr="009F0B86" w:rsidTr="0061491B">
        <w:trPr>
          <w:gridAfter w:val="1"/>
          <w:wAfter w:w="13" w:type="pct"/>
          <w:tblCellSpacing w:w="0" w:type="dxa"/>
        </w:trPr>
        <w:tc>
          <w:tcPr>
            <w:tcW w:w="1496" w:type="pct"/>
            <w:gridSpan w:val="3"/>
            <w:shd w:val="clear" w:color="auto" w:fill="999999"/>
            <w:hideMark/>
          </w:tcPr>
          <w:p w:rsidR="00DC2EF4" w:rsidRPr="009F0B86" w:rsidRDefault="00DC2EF4"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评价</w:t>
            </w:r>
            <w:r w:rsidRPr="009F0B86">
              <w:rPr>
                <w:rFonts w:ascii="微软雅黑" w:eastAsia="微软雅黑" w:hAnsi="微软雅黑" w:cs="宋体" w:hint="eastAsia"/>
                <w:b/>
                <w:bCs/>
                <w:color w:val="000000"/>
                <w:kern w:val="0"/>
                <w:sz w:val="18"/>
                <w:szCs w:val="18"/>
              </w:rPr>
              <w:t>表</w:t>
            </w:r>
          </w:p>
          <w:p w:rsidR="00DC2EF4" w:rsidRPr="009F0B86" w:rsidRDefault="00DC2EF4" w:rsidP="0061491B">
            <w:pPr>
              <w:widowControl/>
              <w:spacing w:line="240" w:lineRule="auto"/>
              <w:ind w:firstLine="360"/>
              <w:jc w:val="left"/>
              <w:rPr>
                <w:rFonts w:ascii="微软雅黑" w:eastAsia="微软雅黑" w:hAnsi="微软雅黑" w:cs="宋体"/>
                <w:b/>
                <w:bCs/>
                <w:color w:val="000000"/>
                <w:kern w:val="0"/>
                <w:sz w:val="18"/>
                <w:szCs w:val="18"/>
              </w:rPr>
            </w:pPr>
            <w:r>
              <w:rPr>
                <w:rFonts w:hint="eastAsia"/>
              </w:rPr>
              <w:t>tb_course_comment</w:t>
            </w:r>
          </w:p>
        </w:tc>
        <w:tc>
          <w:tcPr>
            <w:tcW w:w="3491" w:type="pct"/>
            <w:gridSpan w:val="4"/>
            <w:shd w:val="clear" w:color="auto" w:fill="FFFFFF"/>
            <w:vAlign w:val="center"/>
            <w:hideMark/>
          </w:tcPr>
          <w:p w:rsidR="00DC2EF4" w:rsidRPr="009F0B86" w:rsidRDefault="00DC2EF4" w:rsidP="0061491B">
            <w:pPr>
              <w:widowControl/>
              <w:spacing w:line="240" w:lineRule="auto"/>
              <w:ind w:firstLine="480"/>
              <w:jc w:val="left"/>
              <w:rPr>
                <w:rFonts w:ascii="微软雅黑" w:eastAsia="微软雅黑" w:hAnsi="微软雅黑" w:cs="宋体"/>
                <w:kern w:val="0"/>
              </w:rPr>
            </w:pPr>
            <w:r w:rsidRPr="009F0B86">
              <w:rPr>
                <w:rFonts w:ascii="微软雅黑" w:eastAsia="微软雅黑" w:hAnsi="微软雅黑" w:cs="宋体" w:hint="eastAsia"/>
                <w:kern w:val="0"/>
              </w:rPr>
              <w:t> </w:t>
            </w:r>
          </w:p>
        </w:tc>
      </w:tr>
      <w:tr w:rsidR="00DC2EF4" w:rsidRPr="009F0B86" w:rsidTr="0061491B">
        <w:trPr>
          <w:gridAfter w:val="1"/>
          <w:wAfter w:w="13" w:type="pct"/>
          <w:tblCellSpacing w:w="0" w:type="dxa"/>
        </w:trPr>
        <w:tc>
          <w:tcPr>
            <w:tcW w:w="1496" w:type="pct"/>
            <w:gridSpan w:val="3"/>
            <w:shd w:val="clear" w:color="auto" w:fill="FFFFFF"/>
            <w:vAlign w:val="center"/>
            <w:hideMark/>
          </w:tcPr>
          <w:p w:rsidR="00DC2EF4" w:rsidRPr="009F0B86" w:rsidRDefault="00DC2EF4" w:rsidP="0061491B">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DC2EF4" w:rsidRPr="009F0B86" w:rsidRDefault="00DC2EF4" w:rsidP="0061491B">
            <w:pPr>
              <w:widowControl/>
              <w:spacing w:line="240" w:lineRule="auto"/>
              <w:ind w:firstLine="400"/>
              <w:jc w:val="left"/>
              <w:rPr>
                <w:rFonts w:ascii="微软雅黑" w:eastAsia="微软雅黑" w:hAnsi="微软雅黑"/>
                <w:kern w:val="0"/>
                <w:sz w:val="20"/>
              </w:rPr>
            </w:pP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commentI</w:t>
            </w:r>
            <w:r w:rsidRPr="009F0B86">
              <w:rPr>
                <w:rFonts w:ascii="微软雅黑" w:eastAsia="微软雅黑" w:hAnsi="微软雅黑" w:cs="宋体" w:hint="eastAsia"/>
                <w:color w:val="000000"/>
                <w:kern w:val="0"/>
                <w:sz w:val="17"/>
                <w:szCs w:val="17"/>
              </w:rPr>
              <w:t>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评价</w:t>
            </w:r>
            <w:r w:rsidRPr="009F0B86">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评价者ID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templetId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模板ID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courseId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课程ID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评论内容</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co</w:t>
            </w:r>
            <w:r>
              <w:rPr>
                <w:rFonts w:ascii="微软雅黑" w:eastAsia="微软雅黑" w:hAnsi="微软雅黑" w:cs="宋体" w:hint="eastAsia"/>
                <w:color w:val="000000"/>
                <w:kern w:val="0"/>
                <w:sz w:val="17"/>
                <w:szCs w:val="17"/>
              </w:rPr>
              <w:t>mmentTime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评论时间</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score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评分（1-5）</w:t>
            </w:r>
          </w:p>
        </w:tc>
      </w:tr>
    </w:tbl>
    <w:p w:rsidR="009831D2" w:rsidRDefault="009831D2" w:rsidP="009831D2">
      <w:pPr>
        <w:pStyle w:val="3"/>
      </w:pPr>
      <w:r>
        <w:rPr>
          <w:rFonts w:hint="eastAsia"/>
        </w:rPr>
        <w:t>实验模板审核历史表(tb_template_checkhistory)</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1127"/>
        <w:gridCol w:w="433"/>
        <w:gridCol w:w="851"/>
        <w:gridCol w:w="851"/>
        <w:gridCol w:w="2962"/>
        <w:gridCol w:w="22"/>
      </w:tblGrid>
      <w:tr w:rsidR="009831D2" w:rsidRPr="009F0B86" w:rsidTr="0061491B">
        <w:trPr>
          <w:gridAfter w:val="1"/>
          <w:wAfter w:w="13" w:type="pct"/>
          <w:tblCellSpacing w:w="0" w:type="dxa"/>
        </w:trPr>
        <w:tc>
          <w:tcPr>
            <w:tcW w:w="1962" w:type="pct"/>
            <w:gridSpan w:val="3"/>
            <w:shd w:val="clear" w:color="auto" w:fill="999999"/>
            <w:hideMark/>
          </w:tcPr>
          <w:p w:rsidR="009831D2" w:rsidRPr="009F0B86" w:rsidRDefault="009831D2"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实验模板审核历史表</w:t>
            </w:r>
          </w:p>
          <w:p w:rsidR="009831D2" w:rsidRPr="009F0B86" w:rsidRDefault="009831D2" w:rsidP="0061491B">
            <w:pPr>
              <w:widowControl/>
              <w:spacing w:line="240" w:lineRule="auto"/>
              <w:ind w:firstLine="360"/>
              <w:jc w:val="left"/>
              <w:rPr>
                <w:rFonts w:ascii="微软雅黑" w:eastAsia="微软雅黑" w:hAnsi="微软雅黑" w:cs="宋体"/>
                <w:b/>
                <w:bCs/>
                <w:color w:val="000000"/>
                <w:kern w:val="0"/>
                <w:sz w:val="18"/>
                <w:szCs w:val="18"/>
              </w:rPr>
            </w:pPr>
            <w:r>
              <w:rPr>
                <w:rFonts w:hint="eastAsia"/>
              </w:rPr>
              <w:t>tb_template_checkhistory</w:t>
            </w:r>
          </w:p>
        </w:tc>
        <w:tc>
          <w:tcPr>
            <w:tcW w:w="3025" w:type="pct"/>
            <w:gridSpan w:val="4"/>
            <w:shd w:val="clear" w:color="auto" w:fill="FFFFFF"/>
            <w:vAlign w:val="center"/>
            <w:hideMark/>
          </w:tcPr>
          <w:p w:rsidR="009831D2" w:rsidRPr="009F0B86" w:rsidRDefault="009831D2" w:rsidP="0061491B">
            <w:pPr>
              <w:widowControl/>
              <w:spacing w:line="240" w:lineRule="auto"/>
              <w:jc w:val="left"/>
              <w:rPr>
                <w:rFonts w:ascii="微软雅黑" w:eastAsia="微软雅黑" w:hAnsi="微软雅黑" w:cs="宋体"/>
                <w:kern w:val="0"/>
              </w:rPr>
            </w:pPr>
          </w:p>
        </w:tc>
      </w:tr>
      <w:tr w:rsidR="009831D2" w:rsidRPr="009F0B86" w:rsidTr="0061491B">
        <w:trPr>
          <w:gridAfter w:val="1"/>
          <w:wAfter w:w="13" w:type="pct"/>
          <w:tblCellSpacing w:w="0" w:type="dxa"/>
        </w:trPr>
        <w:tc>
          <w:tcPr>
            <w:tcW w:w="1962" w:type="pct"/>
            <w:gridSpan w:val="3"/>
            <w:shd w:val="clear" w:color="auto" w:fill="FFFFFF"/>
            <w:vAlign w:val="center"/>
            <w:hideMark/>
          </w:tcPr>
          <w:p w:rsidR="009831D2" w:rsidRPr="009F0B86" w:rsidRDefault="009831D2" w:rsidP="0061491B">
            <w:pPr>
              <w:widowControl/>
              <w:spacing w:line="240" w:lineRule="auto"/>
              <w:ind w:firstLine="480"/>
              <w:jc w:val="left"/>
              <w:rPr>
                <w:rFonts w:ascii="微软雅黑" w:eastAsia="微软雅黑" w:hAnsi="微软雅黑" w:cs="宋体"/>
                <w:kern w:val="0"/>
              </w:rPr>
            </w:pPr>
          </w:p>
        </w:tc>
        <w:tc>
          <w:tcPr>
            <w:tcW w:w="3025" w:type="pct"/>
            <w:gridSpan w:val="4"/>
            <w:shd w:val="clear" w:color="auto" w:fill="FFFFFF"/>
            <w:vAlign w:val="center"/>
            <w:hideMark/>
          </w:tcPr>
          <w:p w:rsidR="009831D2" w:rsidRPr="009F0B86" w:rsidRDefault="009831D2" w:rsidP="0061491B">
            <w:pPr>
              <w:widowControl/>
              <w:spacing w:line="240" w:lineRule="auto"/>
              <w:ind w:firstLine="400"/>
              <w:jc w:val="left"/>
              <w:rPr>
                <w:rFonts w:ascii="微软雅黑" w:eastAsia="微软雅黑" w:hAnsi="微软雅黑"/>
                <w:kern w:val="0"/>
                <w:sz w:val="20"/>
              </w:rPr>
            </w:pP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r>
              <w:rPr>
                <w:rFonts w:ascii="微软雅黑" w:eastAsia="微软雅黑" w:hAnsi="微软雅黑" w:cs="宋体" w:hint="eastAsia"/>
                <w:color w:val="000000"/>
                <w:kern w:val="0"/>
                <w:sz w:val="17"/>
                <w:szCs w:val="17"/>
              </w:rPr>
              <w:t>(UUID)</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审核用户ID</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templateId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模板ID</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9831D2"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9831D2"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varchar(255)</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9831D2"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模板审核意见</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checkStatus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int(1)</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审核状态（通过/拒绝/审核中）</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9831D2"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9831D2"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9831D2"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9831D2"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审核时间</w:t>
            </w:r>
          </w:p>
        </w:tc>
      </w:tr>
    </w:tbl>
    <w:p w:rsidR="0061491B" w:rsidRDefault="001E2EA9" w:rsidP="0061491B">
      <w:pPr>
        <w:pStyle w:val="3"/>
      </w:pPr>
      <w:r>
        <w:rPr>
          <w:rFonts w:hint="eastAsia"/>
        </w:rPr>
        <w:t>课程审核记录</w:t>
      </w:r>
      <w:r w:rsidR="0061491B">
        <w:rPr>
          <w:rFonts w:hint="eastAsia"/>
        </w:rPr>
        <w:t>表(tb_course_checkhistory)</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1127"/>
        <w:gridCol w:w="433"/>
        <w:gridCol w:w="851"/>
        <w:gridCol w:w="851"/>
        <w:gridCol w:w="2962"/>
        <w:gridCol w:w="22"/>
      </w:tblGrid>
      <w:tr w:rsidR="0061491B" w:rsidRPr="009F0B86" w:rsidTr="0061491B">
        <w:trPr>
          <w:gridAfter w:val="1"/>
          <w:wAfter w:w="13" w:type="pct"/>
          <w:tblCellSpacing w:w="0" w:type="dxa"/>
        </w:trPr>
        <w:tc>
          <w:tcPr>
            <w:tcW w:w="1962" w:type="pct"/>
            <w:gridSpan w:val="3"/>
            <w:shd w:val="clear" w:color="auto" w:fill="999999"/>
            <w:hideMark/>
          </w:tcPr>
          <w:p w:rsidR="0061491B" w:rsidRPr="009F0B86" w:rsidRDefault="0061491B"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课程审核历史表</w:t>
            </w:r>
          </w:p>
          <w:p w:rsidR="0061491B" w:rsidRPr="009F0B86" w:rsidRDefault="0061491B" w:rsidP="0061491B">
            <w:pPr>
              <w:widowControl/>
              <w:spacing w:line="240" w:lineRule="auto"/>
              <w:ind w:firstLine="360"/>
              <w:jc w:val="left"/>
              <w:rPr>
                <w:rFonts w:ascii="微软雅黑" w:eastAsia="微软雅黑" w:hAnsi="微软雅黑" w:cs="宋体"/>
                <w:b/>
                <w:bCs/>
                <w:color w:val="000000"/>
                <w:kern w:val="0"/>
                <w:sz w:val="18"/>
                <w:szCs w:val="18"/>
              </w:rPr>
            </w:pPr>
            <w:r>
              <w:rPr>
                <w:rFonts w:hint="eastAsia"/>
              </w:rPr>
              <w:t>tb_course_checkhistory</w:t>
            </w:r>
          </w:p>
        </w:tc>
        <w:tc>
          <w:tcPr>
            <w:tcW w:w="3025" w:type="pct"/>
            <w:gridSpan w:val="4"/>
            <w:shd w:val="clear" w:color="auto" w:fill="FFFFFF"/>
            <w:vAlign w:val="center"/>
            <w:hideMark/>
          </w:tcPr>
          <w:p w:rsidR="0061491B" w:rsidRPr="009F0B86" w:rsidRDefault="0061491B" w:rsidP="0061491B">
            <w:pPr>
              <w:widowControl/>
              <w:spacing w:line="240" w:lineRule="auto"/>
              <w:jc w:val="left"/>
              <w:rPr>
                <w:rFonts w:ascii="微软雅黑" w:eastAsia="微软雅黑" w:hAnsi="微软雅黑" w:cs="宋体"/>
                <w:kern w:val="0"/>
              </w:rPr>
            </w:pPr>
          </w:p>
        </w:tc>
      </w:tr>
      <w:tr w:rsidR="0061491B" w:rsidRPr="009F0B86" w:rsidTr="0061491B">
        <w:trPr>
          <w:gridAfter w:val="1"/>
          <w:wAfter w:w="13" w:type="pct"/>
          <w:tblCellSpacing w:w="0" w:type="dxa"/>
        </w:trPr>
        <w:tc>
          <w:tcPr>
            <w:tcW w:w="1962" w:type="pct"/>
            <w:gridSpan w:val="3"/>
            <w:shd w:val="clear" w:color="auto" w:fill="FFFFFF"/>
            <w:vAlign w:val="center"/>
            <w:hideMark/>
          </w:tcPr>
          <w:p w:rsidR="0061491B" w:rsidRPr="009F0B86" w:rsidRDefault="0061491B" w:rsidP="0061491B">
            <w:pPr>
              <w:widowControl/>
              <w:spacing w:line="240" w:lineRule="auto"/>
              <w:ind w:firstLine="480"/>
              <w:jc w:val="left"/>
              <w:rPr>
                <w:rFonts w:ascii="微软雅黑" w:eastAsia="微软雅黑" w:hAnsi="微软雅黑" w:cs="宋体"/>
                <w:kern w:val="0"/>
              </w:rPr>
            </w:pPr>
          </w:p>
        </w:tc>
        <w:tc>
          <w:tcPr>
            <w:tcW w:w="3025" w:type="pct"/>
            <w:gridSpan w:val="4"/>
            <w:shd w:val="clear" w:color="auto" w:fill="FFFFFF"/>
            <w:vAlign w:val="center"/>
            <w:hideMark/>
          </w:tcPr>
          <w:p w:rsidR="0061491B" w:rsidRPr="009F0B86" w:rsidRDefault="0061491B" w:rsidP="0061491B">
            <w:pPr>
              <w:widowControl/>
              <w:spacing w:line="240" w:lineRule="auto"/>
              <w:ind w:firstLine="400"/>
              <w:jc w:val="left"/>
              <w:rPr>
                <w:rFonts w:ascii="微软雅黑" w:eastAsia="微软雅黑" w:hAnsi="微软雅黑"/>
                <w:kern w:val="0"/>
                <w:sz w:val="20"/>
              </w:rPr>
            </w:pP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r>
              <w:rPr>
                <w:rFonts w:ascii="微软雅黑" w:eastAsia="微软雅黑" w:hAnsi="微软雅黑" w:cs="宋体" w:hint="eastAsia"/>
                <w:color w:val="000000"/>
                <w:kern w:val="0"/>
                <w:sz w:val="17"/>
                <w:szCs w:val="17"/>
              </w:rPr>
              <w:t>(UUID)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审核用户ID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courseId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课程ID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varchar(255)</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课程审核意见</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checkStatus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int(1)</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审核状态（通过/拒绝/审核中）</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审核时间</w:t>
            </w:r>
          </w:p>
        </w:tc>
      </w:tr>
    </w:tbl>
    <w:p w:rsidR="0061491B" w:rsidRDefault="001E2EA9" w:rsidP="0061491B">
      <w:pPr>
        <w:pStyle w:val="3"/>
      </w:pPr>
      <w:r>
        <w:rPr>
          <w:rFonts w:hint="eastAsia"/>
        </w:rPr>
        <w:t>学生</w:t>
      </w:r>
      <w:r w:rsidR="00FA1414">
        <w:rPr>
          <w:rFonts w:hint="eastAsia"/>
        </w:rPr>
        <w:t>实验关系</w:t>
      </w:r>
      <w:r w:rsidR="0061491B">
        <w:rPr>
          <w:rFonts w:hint="eastAsia"/>
        </w:rPr>
        <w:t>表(tb_</w:t>
      </w:r>
      <w:r w:rsidR="00F62DD6">
        <w:rPr>
          <w:rFonts w:hint="eastAsia"/>
        </w:rPr>
        <w:t>experiment</w:t>
      </w:r>
      <w:r w:rsidR="0061491B">
        <w:rPr>
          <w:rFonts w:hint="eastAsia"/>
        </w:rPr>
        <w:t>_</w:t>
      </w:r>
      <w:commentRangeStart w:id="107"/>
      <w:r w:rsidR="0061491B">
        <w:rPr>
          <w:rFonts w:hint="eastAsia"/>
        </w:rPr>
        <w:t>student</w:t>
      </w:r>
      <w:commentRangeEnd w:id="107"/>
      <w:r w:rsidR="00AB1378">
        <w:rPr>
          <w:rStyle w:val="af8"/>
          <w:rFonts w:ascii="Times New Roman" w:eastAsia="宋体" w:hAnsi="Times New Roman"/>
          <w:b w:val="0"/>
          <w:bCs w:val="0"/>
        </w:rPr>
        <w:commentReference w:id="107"/>
      </w:r>
      <w:r w:rsidR="0061491B">
        <w:rPr>
          <w:rFonts w:hint="eastAsia"/>
        </w:rPr>
        <w: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1127"/>
        <w:gridCol w:w="433"/>
        <w:gridCol w:w="851"/>
        <w:gridCol w:w="851"/>
        <w:gridCol w:w="2962"/>
        <w:gridCol w:w="22"/>
      </w:tblGrid>
      <w:tr w:rsidR="0061491B" w:rsidRPr="009F0B86" w:rsidTr="0061491B">
        <w:trPr>
          <w:gridAfter w:val="1"/>
          <w:wAfter w:w="13" w:type="pct"/>
          <w:tblCellSpacing w:w="0" w:type="dxa"/>
        </w:trPr>
        <w:tc>
          <w:tcPr>
            <w:tcW w:w="1962" w:type="pct"/>
            <w:gridSpan w:val="3"/>
            <w:shd w:val="clear" w:color="auto" w:fill="999999"/>
            <w:hideMark/>
          </w:tcPr>
          <w:p w:rsidR="0061491B" w:rsidRPr="009F0B86" w:rsidRDefault="00AF65FD"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学生实验</w:t>
            </w:r>
            <w:r w:rsidR="0061491B">
              <w:rPr>
                <w:rFonts w:ascii="微软雅黑" w:eastAsia="微软雅黑" w:hAnsi="微软雅黑" w:cs="宋体" w:hint="eastAsia"/>
                <w:b/>
                <w:bCs/>
                <w:color w:val="000000"/>
                <w:kern w:val="0"/>
                <w:sz w:val="18"/>
                <w:szCs w:val="18"/>
              </w:rPr>
              <w:t>关系表</w:t>
            </w:r>
          </w:p>
          <w:p w:rsidR="0061491B" w:rsidRPr="009F0B86" w:rsidRDefault="00AF65FD" w:rsidP="0061491B">
            <w:pPr>
              <w:widowControl/>
              <w:spacing w:line="240" w:lineRule="auto"/>
              <w:ind w:firstLine="360"/>
              <w:jc w:val="left"/>
              <w:rPr>
                <w:rFonts w:ascii="微软雅黑" w:eastAsia="微软雅黑" w:hAnsi="微软雅黑" w:cs="宋体"/>
                <w:b/>
                <w:bCs/>
                <w:color w:val="000000"/>
                <w:kern w:val="0"/>
                <w:sz w:val="18"/>
                <w:szCs w:val="18"/>
              </w:rPr>
            </w:pPr>
            <w:r>
              <w:rPr>
                <w:rFonts w:hint="eastAsia"/>
              </w:rPr>
              <w:t>tb_experiment</w:t>
            </w:r>
            <w:r w:rsidR="0061491B">
              <w:rPr>
                <w:rFonts w:hint="eastAsia"/>
              </w:rPr>
              <w:t>_student</w:t>
            </w:r>
          </w:p>
        </w:tc>
        <w:tc>
          <w:tcPr>
            <w:tcW w:w="3025" w:type="pct"/>
            <w:gridSpan w:val="4"/>
            <w:shd w:val="clear" w:color="auto" w:fill="FFFFFF"/>
            <w:vAlign w:val="center"/>
            <w:hideMark/>
          </w:tcPr>
          <w:p w:rsidR="0061491B" w:rsidRPr="009F0B86" w:rsidRDefault="0061491B" w:rsidP="0061491B">
            <w:pPr>
              <w:widowControl/>
              <w:spacing w:line="240" w:lineRule="auto"/>
              <w:jc w:val="left"/>
              <w:rPr>
                <w:rFonts w:ascii="微软雅黑" w:eastAsia="微软雅黑" w:hAnsi="微软雅黑" w:cs="宋体"/>
                <w:kern w:val="0"/>
              </w:rPr>
            </w:pPr>
          </w:p>
        </w:tc>
      </w:tr>
      <w:tr w:rsidR="0061491B" w:rsidRPr="009F0B86" w:rsidTr="0061491B">
        <w:trPr>
          <w:gridAfter w:val="1"/>
          <w:wAfter w:w="13" w:type="pct"/>
          <w:tblCellSpacing w:w="0" w:type="dxa"/>
        </w:trPr>
        <w:tc>
          <w:tcPr>
            <w:tcW w:w="1962" w:type="pct"/>
            <w:gridSpan w:val="3"/>
            <w:shd w:val="clear" w:color="auto" w:fill="FFFFFF"/>
            <w:vAlign w:val="center"/>
            <w:hideMark/>
          </w:tcPr>
          <w:p w:rsidR="0061491B" w:rsidRPr="009F0B86" w:rsidRDefault="0061491B" w:rsidP="0061491B">
            <w:pPr>
              <w:widowControl/>
              <w:spacing w:line="240" w:lineRule="auto"/>
              <w:ind w:firstLine="480"/>
              <w:jc w:val="left"/>
              <w:rPr>
                <w:rFonts w:ascii="微软雅黑" w:eastAsia="微软雅黑" w:hAnsi="微软雅黑" w:cs="宋体"/>
                <w:kern w:val="0"/>
              </w:rPr>
            </w:pPr>
          </w:p>
        </w:tc>
        <w:tc>
          <w:tcPr>
            <w:tcW w:w="3025" w:type="pct"/>
            <w:gridSpan w:val="4"/>
            <w:shd w:val="clear" w:color="auto" w:fill="FFFFFF"/>
            <w:vAlign w:val="center"/>
            <w:hideMark/>
          </w:tcPr>
          <w:p w:rsidR="0061491B" w:rsidRPr="009F0B86" w:rsidRDefault="0061491B" w:rsidP="0061491B">
            <w:pPr>
              <w:widowControl/>
              <w:spacing w:line="240" w:lineRule="auto"/>
              <w:ind w:firstLine="400"/>
              <w:jc w:val="left"/>
              <w:rPr>
                <w:rFonts w:ascii="微软雅黑" w:eastAsia="微软雅黑" w:hAnsi="微软雅黑"/>
                <w:kern w:val="0"/>
                <w:sz w:val="20"/>
              </w:rPr>
            </w:pP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AF65FD"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I</w:t>
            </w:r>
            <w:r w:rsidR="0061491B">
              <w:rPr>
                <w:rFonts w:ascii="微软雅黑" w:eastAsia="微软雅黑" w:hAnsi="微软雅黑" w:cs="宋体" w:hint="eastAsia"/>
                <w:color w:val="000000"/>
                <w:kern w:val="0"/>
                <w:sz w:val="17"/>
                <w:szCs w:val="17"/>
              </w:rPr>
              <w:t>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r>
              <w:rPr>
                <w:rFonts w:ascii="微软雅黑" w:eastAsia="微软雅黑" w:hAnsi="微软雅黑" w:cs="宋体" w:hint="eastAsia"/>
                <w:color w:val="000000"/>
                <w:kern w:val="0"/>
                <w:sz w:val="17"/>
                <w:szCs w:val="17"/>
              </w:rPr>
              <w:t>(UUID)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1491B" w:rsidRPr="009F0B86" w:rsidRDefault="00EE562C"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lastRenderedPageBreak/>
              <w:t>experiment</w:t>
            </w:r>
            <w:r w:rsidR="0061491B">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课程ID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EE562C"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student</w:t>
            </w:r>
            <w:r w:rsidR="0061491B">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学生ID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Default="00EE562C"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experimentStart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Default="00EE562C"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Default="00EE562C"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实验开始时间</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DB496A"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experimentEnd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DB496A"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DB496A"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实验开始结束时间</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1491B" w:rsidRDefault="00DB496A"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experimentReport</w:t>
            </w:r>
            <w:r w:rsidR="00633C83">
              <w:rPr>
                <w:rFonts w:ascii="微软雅黑" w:eastAsia="微软雅黑" w:hAnsi="微软雅黑" w:cs="宋体" w:hint="eastAsia"/>
                <w:color w:val="000000"/>
                <w:kern w:val="0"/>
                <w:sz w:val="17"/>
                <w:szCs w:val="17"/>
              </w:rPr>
              <w:t>URL</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1491B" w:rsidRDefault="00DB496A"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varchar(100)</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1491B" w:rsidRDefault="00A6128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实验报告</w:t>
            </w:r>
            <w:r w:rsidR="00633C83">
              <w:rPr>
                <w:rFonts w:ascii="微软雅黑" w:eastAsia="微软雅黑" w:hAnsi="微软雅黑" w:cs="宋体" w:hint="eastAsia"/>
                <w:color w:val="000000"/>
                <w:kern w:val="0"/>
                <w:sz w:val="17"/>
                <w:szCs w:val="17"/>
              </w:rPr>
              <w:t>word文件</w:t>
            </w:r>
          </w:p>
        </w:tc>
      </w:tr>
      <w:tr w:rsidR="00633C83"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selfAppraisal</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学生自评</w:t>
            </w:r>
          </w:p>
        </w:tc>
      </w:tr>
      <w:tr w:rsidR="00633C83"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teacherAppraisal</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教师评语</w:t>
            </w:r>
          </w:p>
        </w:tc>
      </w:tr>
      <w:tr w:rsidR="00633C83"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33C83"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33C83"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33C83"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实验用时（分钟）</w:t>
            </w:r>
          </w:p>
        </w:tc>
      </w:tr>
      <w:tr w:rsidR="00633C83"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33C83" w:rsidRPr="009F0B8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reportT</w:t>
            </w:r>
            <w:r w:rsidR="00633C83">
              <w:rPr>
                <w:rFonts w:ascii="微软雅黑" w:eastAsia="微软雅黑" w:hAnsi="微软雅黑" w:cs="宋体" w:hint="eastAsia"/>
                <w:color w:val="000000"/>
                <w:kern w:val="0"/>
                <w:sz w:val="17"/>
                <w:szCs w:val="17"/>
              </w:rPr>
              <w:t>itle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varchar(200)</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A34896"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学生</w:t>
            </w:r>
            <w:r w:rsidR="00AF65FD">
              <w:rPr>
                <w:rFonts w:ascii="微软雅黑" w:eastAsia="微软雅黑" w:hAnsi="微软雅黑" w:cs="宋体" w:hint="eastAsia"/>
                <w:color w:val="000000"/>
                <w:kern w:val="0"/>
                <w:sz w:val="17"/>
                <w:szCs w:val="17"/>
              </w:rPr>
              <w:t>实验</w:t>
            </w:r>
            <w:r w:rsidR="00633C83">
              <w:rPr>
                <w:rFonts w:ascii="微软雅黑" w:eastAsia="微软雅黑" w:hAnsi="微软雅黑" w:cs="宋体" w:hint="eastAsia"/>
                <w:color w:val="000000"/>
                <w:kern w:val="0"/>
                <w:sz w:val="17"/>
                <w:szCs w:val="17"/>
              </w:rPr>
              <w:t>报告标题</w:t>
            </w:r>
          </w:p>
        </w:tc>
      </w:tr>
      <w:tr w:rsidR="00A34896"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A3489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reportContent</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A3489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tcPr>
          <w:p w:rsidR="00A34896" w:rsidRPr="009F0B86" w:rsidRDefault="00A34896"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A34896" w:rsidRPr="009F0B86" w:rsidRDefault="00A34896"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A34896" w:rsidRDefault="00A34896"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实验报告内容</w:t>
            </w:r>
          </w:p>
        </w:tc>
      </w:tr>
      <w:tr w:rsidR="00A34896"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A3489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reportTime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A3489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A34896" w:rsidRDefault="00A34896"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A34896" w:rsidRPr="009F0B86" w:rsidRDefault="00A34896"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A34896" w:rsidRDefault="00A34896"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实验报告填写时间</w:t>
            </w:r>
          </w:p>
        </w:tc>
      </w:tr>
      <w:tr w:rsidR="00873185"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873185" w:rsidRDefault="00873185"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teacherAppraisal</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873185" w:rsidRDefault="00873185"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873185" w:rsidRDefault="00873185"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873185" w:rsidRPr="009F0B86" w:rsidRDefault="00873185"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873185" w:rsidRDefault="00873185" w:rsidP="004E4F0C">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教师评定时间</w:t>
            </w:r>
          </w:p>
        </w:tc>
      </w:tr>
    </w:tbl>
    <w:p w:rsidR="00DC2EF4" w:rsidRPr="00A14F59" w:rsidRDefault="00DC2EF4" w:rsidP="0006205E">
      <w:pPr>
        <w:rPr>
          <w:rFonts w:ascii="微软雅黑" w:eastAsia="微软雅黑" w:hAnsi="微软雅黑"/>
        </w:rPr>
      </w:pPr>
    </w:p>
    <w:p w:rsidR="00CB0E66" w:rsidRPr="00A14F59" w:rsidRDefault="00CB0E66" w:rsidP="00CB0E66">
      <w:pPr>
        <w:pStyle w:val="1"/>
        <w:rPr>
          <w:rFonts w:ascii="微软雅黑" w:eastAsia="微软雅黑" w:hAnsi="微软雅黑"/>
        </w:rPr>
      </w:pPr>
      <w:bookmarkStart w:id="109" w:name="_Toc494299743"/>
      <w:r w:rsidRPr="00A14F59">
        <w:rPr>
          <w:rFonts w:ascii="微软雅黑" w:eastAsia="微软雅黑" w:hAnsi="微软雅黑" w:hint="eastAsia"/>
        </w:rPr>
        <w:t>补救措施</w:t>
      </w:r>
      <w:bookmarkEnd w:id="109"/>
    </w:p>
    <w:p w:rsidR="00214F4A" w:rsidRPr="00A14F59" w:rsidRDefault="00214F4A" w:rsidP="00214F4A">
      <w:pPr>
        <w:ind w:firstLineChars="200" w:firstLine="480"/>
        <w:rPr>
          <w:rFonts w:ascii="微软雅黑" w:eastAsia="微软雅黑" w:hAnsi="微软雅黑"/>
        </w:rPr>
      </w:pPr>
      <w:r w:rsidRPr="00A14F59">
        <w:rPr>
          <w:rFonts w:ascii="微软雅黑" w:eastAsia="微软雅黑" w:hAnsi="微软雅黑" w:hint="eastAsia"/>
        </w:rPr>
        <w:t>所有的系统，不管采用哪种方式开发，都有不可避免的弱点存在，不但在前端还是后端服务包括</w:t>
      </w:r>
      <w:r w:rsidR="00CB383B" w:rsidRPr="00A14F59">
        <w:rPr>
          <w:rFonts w:ascii="微软雅黑" w:eastAsia="微软雅黑" w:hAnsi="微软雅黑" w:hint="eastAsia"/>
        </w:rPr>
        <w:t>AWS</w:t>
      </w:r>
      <w:r w:rsidRPr="00A14F59">
        <w:rPr>
          <w:rFonts w:ascii="微软雅黑" w:eastAsia="微软雅黑" w:hAnsi="微软雅黑" w:hint="eastAsia"/>
        </w:rPr>
        <w:t>接口的访问都要审核并且提出涉及到安全性的问题，通过安全扫描软件或者其他识别系统对系统进行漏洞检测，以减少侵犯安全的危险。</w:t>
      </w:r>
    </w:p>
    <w:p w:rsidR="00214F4A" w:rsidRPr="00A14F59" w:rsidRDefault="000722CF" w:rsidP="00CB383B">
      <w:pPr>
        <w:rPr>
          <w:rFonts w:ascii="微软雅黑" w:eastAsia="微软雅黑" w:hAnsi="微软雅黑"/>
        </w:rPr>
      </w:pPr>
      <w:r w:rsidRPr="00A14F59">
        <w:rPr>
          <w:rFonts w:ascii="微软雅黑" w:eastAsia="微软雅黑" w:hAnsi="微软雅黑" w:hint="eastAsia"/>
        </w:rPr>
        <w:t>1.后备技术</w:t>
      </w:r>
    </w:p>
    <w:p w:rsidR="000722CF" w:rsidRPr="00A14F59" w:rsidRDefault="000722CF" w:rsidP="00214F4A">
      <w:pPr>
        <w:ind w:firstLineChars="200" w:firstLine="480"/>
        <w:rPr>
          <w:rFonts w:ascii="微软雅黑" w:eastAsia="微软雅黑" w:hAnsi="微软雅黑"/>
        </w:rPr>
      </w:pPr>
      <w:r w:rsidRPr="00A14F59">
        <w:rPr>
          <w:rFonts w:ascii="微软雅黑" w:eastAsia="微软雅黑" w:hAnsi="微软雅黑" w:hint="eastAsia"/>
        </w:rPr>
        <w:t>由于现代计算机科学技术快速发展，意外的数据备份已经不能满足用户和管理者对现有系统的要求，现在的技术一般是进行系统数据库的实时备份和备份服务器。当数据库瘫痪时，通过快速进行系统切换，这样可以有效减少数据丢失。2.恢复及在启动技术</w:t>
      </w:r>
    </w:p>
    <w:p w:rsidR="00B90EB6" w:rsidRPr="00A14F59" w:rsidRDefault="000722CF" w:rsidP="00CB383B">
      <w:pPr>
        <w:ind w:firstLineChars="200" w:firstLine="480"/>
        <w:rPr>
          <w:rFonts w:ascii="微软雅黑" w:eastAsia="微软雅黑" w:hAnsi="微软雅黑"/>
        </w:rPr>
      </w:pPr>
      <w:r w:rsidRPr="00A14F59">
        <w:rPr>
          <w:rFonts w:ascii="微软雅黑" w:eastAsia="微软雅黑" w:hAnsi="微软雅黑" w:hint="eastAsia"/>
        </w:rPr>
        <w:t>在系统运行过程中，采取与备份服务实时数据同步的方式对数据进行同步，另外对sql 脚本进行定期备份，保证数据的完整性以及有效性，在主服务器维修好之后，</w:t>
      </w:r>
      <w:r w:rsidR="00973E9E" w:rsidRPr="00A14F59">
        <w:rPr>
          <w:rFonts w:ascii="微软雅黑" w:eastAsia="微软雅黑" w:hAnsi="微软雅黑" w:hint="eastAsia"/>
        </w:rPr>
        <w:t>再启用主服务器同时同步数据。</w:t>
      </w:r>
    </w:p>
    <w:p w:rsidR="00CB383B" w:rsidRPr="00A14F59" w:rsidRDefault="00CB383B" w:rsidP="00CB383B">
      <w:pPr>
        <w:ind w:firstLineChars="200" w:firstLine="480"/>
        <w:rPr>
          <w:rFonts w:ascii="微软雅黑" w:eastAsia="微软雅黑" w:hAnsi="微软雅黑"/>
        </w:rPr>
      </w:pPr>
    </w:p>
    <w:p w:rsidR="00C14308" w:rsidRPr="00A14F59" w:rsidRDefault="00C532B0" w:rsidP="00C532B0">
      <w:pPr>
        <w:pStyle w:val="1"/>
        <w:rPr>
          <w:rFonts w:ascii="微软雅黑" w:eastAsia="微软雅黑" w:hAnsi="微软雅黑"/>
        </w:rPr>
      </w:pPr>
      <w:bookmarkStart w:id="110" w:name="_Toc494299745"/>
      <w:r w:rsidRPr="00A14F59">
        <w:rPr>
          <w:rFonts w:ascii="微软雅黑" w:eastAsia="微软雅黑" w:hAnsi="微软雅黑" w:hint="eastAsia"/>
        </w:rPr>
        <w:lastRenderedPageBreak/>
        <w:t>系统维护设计</w:t>
      </w:r>
      <w:bookmarkEnd w:id="110"/>
    </w:p>
    <w:p w:rsidR="0097684B" w:rsidRPr="00A14F59" w:rsidRDefault="0097684B" w:rsidP="0097684B">
      <w:pPr>
        <w:ind w:firstLine="420"/>
        <w:rPr>
          <w:rFonts w:ascii="微软雅黑" w:eastAsia="微软雅黑" w:hAnsi="微软雅黑"/>
        </w:rPr>
      </w:pPr>
      <w:r w:rsidRPr="00A14F59">
        <w:rPr>
          <w:rFonts w:ascii="微软雅黑" w:eastAsia="微软雅黑" w:hAnsi="微软雅黑" w:hint="eastAsia"/>
        </w:rPr>
        <w:t xml:space="preserve">在系统安装调试完毕并通过最终验收后，即进入系统的维护期。从这个阶段开始，系统正式进入使用阶段，承担起运载各项业务的重任，因而这一阶段将成为整个系统维护的工作中心和重点。根据用户的需要，提供远程维护（采用电话指导或远程登录）和现场故障抢修两种技术支援方式。 </w:t>
      </w:r>
    </w:p>
    <w:p w:rsidR="0097684B" w:rsidRPr="00A14F59" w:rsidRDefault="0097684B" w:rsidP="005F5365">
      <w:pPr>
        <w:pStyle w:val="af"/>
        <w:numPr>
          <w:ilvl w:val="0"/>
          <w:numId w:val="5"/>
        </w:numPr>
        <w:ind w:firstLineChars="0"/>
        <w:rPr>
          <w:rFonts w:ascii="微软雅黑" w:eastAsia="微软雅黑" w:hAnsi="微软雅黑"/>
        </w:rPr>
      </w:pPr>
      <w:r w:rsidRPr="00A14F59">
        <w:rPr>
          <w:rFonts w:ascii="微软雅黑" w:eastAsia="微软雅黑" w:hAnsi="微软雅黑" w:hint="eastAsia"/>
        </w:rPr>
        <w:t xml:space="preserve">服务范围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软件故障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系统故障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系统优化；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对系统问题的咨询服务；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其它必须的技术服务。 </w:t>
      </w:r>
    </w:p>
    <w:p w:rsidR="0097684B" w:rsidRPr="00A14F59" w:rsidRDefault="0097684B" w:rsidP="005F5365">
      <w:pPr>
        <w:pStyle w:val="af"/>
        <w:numPr>
          <w:ilvl w:val="0"/>
          <w:numId w:val="5"/>
        </w:numPr>
        <w:ind w:firstLineChars="0"/>
        <w:rPr>
          <w:rFonts w:ascii="微软雅黑" w:eastAsia="微软雅黑" w:hAnsi="微软雅黑"/>
        </w:rPr>
      </w:pPr>
      <w:r w:rsidRPr="00A14F59">
        <w:rPr>
          <w:rFonts w:ascii="微软雅黑" w:eastAsia="微软雅黑" w:hAnsi="微软雅黑" w:hint="eastAsia"/>
        </w:rPr>
        <w:t xml:space="preserve">响应时间 </w:t>
      </w:r>
    </w:p>
    <w:p w:rsidR="0097684B" w:rsidRPr="00A14F59" w:rsidRDefault="0097684B" w:rsidP="0097684B">
      <w:pPr>
        <w:ind w:firstLine="420"/>
        <w:rPr>
          <w:rFonts w:ascii="微软雅黑" w:eastAsia="微软雅黑" w:hAnsi="微软雅黑"/>
        </w:rPr>
      </w:pPr>
      <w:r w:rsidRPr="00A14F59">
        <w:rPr>
          <w:rFonts w:ascii="微软雅黑" w:eastAsia="微软雅黑" w:hAnsi="微软雅黑" w:hint="eastAsia"/>
        </w:rPr>
        <w:t xml:space="preserve">系统运行出现故障时，迅速提供技术服务，承诺2小时内给予解答，4小时提供解决方案；若有必要12小时内到达用户现场排除故障。       </w:t>
      </w:r>
    </w:p>
    <w:p w:rsidR="0097684B" w:rsidRPr="00A14F59" w:rsidRDefault="0097684B" w:rsidP="005F5365">
      <w:pPr>
        <w:pStyle w:val="af"/>
        <w:numPr>
          <w:ilvl w:val="0"/>
          <w:numId w:val="5"/>
        </w:numPr>
        <w:ind w:firstLineChars="0"/>
        <w:rPr>
          <w:rFonts w:ascii="微软雅黑" w:eastAsia="微软雅黑" w:hAnsi="微软雅黑"/>
        </w:rPr>
      </w:pPr>
      <w:r w:rsidRPr="00A14F59">
        <w:rPr>
          <w:rFonts w:ascii="微软雅黑" w:eastAsia="微软雅黑" w:hAnsi="微软雅黑" w:hint="eastAsia"/>
        </w:rPr>
        <w:t xml:space="preserve">服务方式  </w:t>
      </w:r>
    </w:p>
    <w:p w:rsidR="0097684B" w:rsidRPr="00A14F59" w:rsidRDefault="0097684B" w:rsidP="005F5365">
      <w:pPr>
        <w:pStyle w:val="af"/>
        <w:numPr>
          <w:ilvl w:val="2"/>
          <w:numId w:val="7"/>
        </w:numPr>
        <w:ind w:firstLineChars="0"/>
        <w:rPr>
          <w:rFonts w:ascii="微软雅黑" w:eastAsia="微软雅黑" w:hAnsi="微软雅黑"/>
        </w:rPr>
      </w:pPr>
      <w:r w:rsidRPr="00A14F59">
        <w:rPr>
          <w:rFonts w:ascii="微软雅黑" w:eastAsia="微软雅黑" w:hAnsi="微软雅黑" w:hint="eastAsia"/>
        </w:rPr>
        <w:t xml:space="preserve">现场抢修方式； </w:t>
      </w:r>
    </w:p>
    <w:p w:rsidR="0097684B" w:rsidRPr="00A14F59" w:rsidRDefault="0097684B" w:rsidP="005F5365">
      <w:pPr>
        <w:pStyle w:val="af"/>
        <w:numPr>
          <w:ilvl w:val="2"/>
          <w:numId w:val="7"/>
        </w:numPr>
        <w:ind w:firstLineChars="0"/>
        <w:rPr>
          <w:rFonts w:ascii="微软雅黑" w:eastAsia="微软雅黑" w:hAnsi="微软雅黑"/>
        </w:rPr>
      </w:pPr>
      <w:r w:rsidRPr="00A14F59">
        <w:rPr>
          <w:rFonts w:ascii="微软雅黑" w:eastAsia="微软雅黑" w:hAnsi="微软雅黑" w:hint="eastAsia"/>
        </w:rPr>
        <w:t>远程维护（采用电话指导或远程登录）；</w:t>
      </w:r>
    </w:p>
    <w:p w:rsidR="0097684B" w:rsidRPr="00A14F59" w:rsidRDefault="0097684B" w:rsidP="005F5365">
      <w:pPr>
        <w:pStyle w:val="af"/>
        <w:numPr>
          <w:ilvl w:val="2"/>
          <w:numId w:val="7"/>
        </w:numPr>
        <w:ind w:firstLineChars="0"/>
        <w:rPr>
          <w:rFonts w:ascii="微软雅黑" w:eastAsia="微软雅黑" w:hAnsi="微软雅黑"/>
        </w:rPr>
      </w:pPr>
      <w:r w:rsidRPr="00A14F59">
        <w:rPr>
          <w:rFonts w:ascii="微软雅黑" w:eastAsia="微软雅黑" w:hAnsi="微软雅黑" w:hint="eastAsia"/>
        </w:rPr>
        <w:t xml:space="preserve">提供专业咨询和技术支持热线； </w:t>
      </w:r>
    </w:p>
    <w:p w:rsidR="0097684B" w:rsidRPr="00A14F59" w:rsidRDefault="0097684B" w:rsidP="005F5365">
      <w:pPr>
        <w:pStyle w:val="af"/>
        <w:numPr>
          <w:ilvl w:val="2"/>
          <w:numId w:val="7"/>
        </w:numPr>
        <w:ind w:firstLineChars="0"/>
        <w:rPr>
          <w:rFonts w:ascii="微软雅黑" w:eastAsia="微软雅黑" w:hAnsi="微软雅黑"/>
        </w:rPr>
      </w:pPr>
      <w:r w:rsidRPr="00A14F59">
        <w:rPr>
          <w:rFonts w:ascii="微软雅黑" w:eastAsia="微软雅黑" w:hAnsi="微软雅黑" w:hint="eastAsia"/>
        </w:rPr>
        <w:t xml:space="preserve">提供专门电子邮件信箱，用于技术咨询和回复。 </w:t>
      </w:r>
    </w:p>
    <w:p w:rsidR="0097684B" w:rsidRPr="00A14F59" w:rsidRDefault="0097684B" w:rsidP="005F5365">
      <w:pPr>
        <w:pStyle w:val="af"/>
        <w:numPr>
          <w:ilvl w:val="0"/>
          <w:numId w:val="5"/>
        </w:numPr>
        <w:ind w:firstLineChars="0"/>
        <w:rPr>
          <w:rFonts w:ascii="微软雅黑" w:eastAsia="微软雅黑" w:hAnsi="微软雅黑"/>
        </w:rPr>
      </w:pPr>
      <w:r w:rsidRPr="00A14F59">
        <w:rPr>
          <w:rFonts w:ascii="微软雅黑" w:eastAsia="微软雅黑" w:hAnsi="微软雅黑" w:hint="eastAsia"/>
        </w:rPr>
        <w:t xml:space="preserve">服务标准 </w:t>
      </w:r>
    </w:p>
    <w:p w:rsidR="0097684B" w:rsidRPr="00A14F59" w:rsidRDefault="0097684B" w:rsidP="005F5365">
      <w:pPr>
        <w:pStyle w:val="af"/>
        <w:numPr>
          <w:ilvl w:val="0"/>
          <w:numId w:val="8"/>
        </w:numPr>
        <w:ind w:firstLineChars="0"/>
        <w:rPr>
          <w:rFonts w:ascii="微软雅黑" w:eastAsia="微软雅黑" w:hAnsi="微软雅黑"/>
        </w:rPr>
      </w:pPr>
      <w:r w:rsidRPr="00A14F59">
        <w:rPr>
          <w:rFonts w:ascii="微软雅黑" w:eastAsia="微软雅黑" w:hAnsi="微软雅黑" w:hint="eastAsia"/>
        </w:rPr>
        <w:t xml:space="preserve">现场支持——软件、系统技术专家将直接到用户的现场进行故障诊断，解决出现的问题。 </w:t>
      </w:r>
    </w:p>
    <w:p w:rsidR="0097684B" w:rsidRPr="00A14F59" w:rsidRDefault="0097684B" w:rsidP="005F5365">
      <w:pPr>
        <w:pStyle w:val="af"/>
        <w:numPr>
          <w:ilvl w:val="0"/>
          <w:numId w:val="8"/>
        </w:numPr>
        <w:ind w:firstLineChars="0"/>
        <w:rPr>
          <w:rFonts w:ascii="微软雅黑" w:eastAsia="微软雅黑" w:hAnsi="微软雅黑"/>
        </w:rPr>
      </w:pPr>
      <w:r w:rsidRPr="00A14F59">
        <w:rPr>
          <w:rFonts w:ascii="微软雅黑" w:eastAsia="微软雅黑" w:hAnsi="微软雅黑" w:hint="eastAsia"/>
        </w:rPr>
        <w:lastRenderedPageBreak/>
        <w:t xml:space="preserve">完整的服务——到达现场后，工程师将提供连续服务，直到故障被排除、软件恢复正常运行为止。 </w:t>
      </w:r>
    </w:p>
    <w:p w:rsidR="0097684B" w:rsidRPr="00A14F59" w:rsidRDefault="0097684B" w:rsidP="005F5365">
      <w:pPr>
        <w:pStyle w:val="af"/>
        <w:numPr>
          <w:ilvl w:val="0"/>
          <w:numId w:val="8"/>
        </w:numPr>
        <w:ind w:firstLineChars="0"/>
        <w:rPr>
          <w:rFonts w:ascii="微软雅黑" w:eastAsia="微软雅黑" w:hAnsi="微软雅黑"/>
        </w:rPr>
      </w:pPr>
      <w:r w:rsidRPr="00A14F59">
        <w:rPr>
          <w:rFonts w:ascii="微软雅黑" w:eastAsia="微软雅黑" w:hAnsi="微软雅黑" w:hint="eastAsia"/>
        </w:rPr>
        <w:t>预防性的维护——工程师将定期对系统进行现场诊断，根据需要排除故障，并调整有关参数。</w:t>
      </w:r>
    </w:p>
    <w:p w:rsidR="0097684B" w:rsidRPr="00A14F59" w:rsidRDefault="0097684B" w:rsidP="0097684B">
      <w:pPr>
        <w:rPr>
          <w:rFonts w:ascii="微软雅黑" w:eastAsia="微软雅黑" w:hAnsi="微软雅黑"/>
        </w:rPr>
      </w:pPr>
      <w:r w:rsidRPr="00A14F59">
        <w:rPr>
          <w:rFonts w:ascii="微软雅黑" w:eastAsia="微软雅黑" w:hAnsi="微软雅黑" w:hint="eastAsia"/>
        </w:rPr>
        <w:t>运维流程设计参考下图：</w:t>
      </w:r>
    </w:p>
    <w:p w:rsidR="0097684B" w:rsidRPr="00A14F59" w:rsidRDefault="0097684B" w:rsidP="0097684B">
      <w:pPr>
        <w:rPr>
          <w:rFonts w:ascii="微软雅黑" w:eastAsia="微软雅黑" w:hAnsi="微软雅黑"/>
        </w:rPr>
      </w:pPr>
    </w:p>
    <w:p w:rsidR="00554C62" w:rsidRPr="00A14F59" w:rsidRDefault="001F5B68" w:rsidP="00604961">
      <w:pPr>
        <w:rPr>
          <w:rFonts w:ascii="微软雅黑" w:eastAsia="微软雅黑" w:hAnsi="微软雅黑"/>
          <w:szCs w:val="24"/>
        </w:rPr>
      </w:pPr>
      <w:r w:rsidRPr="00A14F59">
        <w:rPr>
          <w:rFonts w:ascii="微软雅黑" w:eastAsia="微软雅黑" w:hAnsi="微软雅黑"/>
          <w:noProof/>
        </w:rPr>
        <w:object w:dxaOrig="9531" w:dyaOrig="15504">
          <v:shape id="_x0000_i1038" type="#_x0000_t75" alt="" style="width:445.95pt;height:661.95pt;mso-width-percent:0;mso-height-percent:0;mso-width-percent:0;mso-height-percent:0" o:ole="">
            <v:imagedata r:id="rId44" o:title=""/>
          </v:shape>
          <o:OLEObject Type="Embed" ProgID="Visio.Drawing.11" ShapeID="_x0000_i1038" DrawAspect="Content" ObjectID="_1581746096" r:id="rId45"/>
        </w:object>
      </w:r>
    </w:p>
    <w:sectPr w:rsidR="00554C62" w:rsidRPr="00A14F59" w:rsidSect="005A2242">
      <w:headerReference w:type="default" r:id="rId46"/>
      <w:footerReference w:type="even" r:id="rId47"/>
      <w:footerReference w:type="default" r:id="rId48"/>
      <w:pgSz w:w="11906" w:h="16838"/>
      <w:pgMar w:top="1440" w:right="1797" w:bottom="1440" w:left="1797" w:header="851" w:footer="851" w:gutter="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2" w:author="田锴@AWS" w:date="2018-02-27T14:53:00Z" w:initials="MO用">
    <w:p w:rsidR="00094816" w:rsidRDefault="00094816">
      <w:pPr>
        <w:pStyle w:val="af9"/>
        <w:ind w:firstLine="420"/>
      </w:pPr>
      <w:r>
        <w:rPr>
          <w:rStyle w:val="af8"/>
        </w:rPr>
        <w:annotationRef/>
      </w:r>
      <w:r>
        <w:rPr>
          <w:rFonts w:hint="eastAsia"/>
        </w:rPr>
        <w:t>建议加入自动会话超时退出功能，由于可能是共享的机房实验，自动会话超时会保护账户安全</w:t>
      </w:r>
    </w:p>
  </w:comment>
  <w:comment w:id="53" w:author="田锴@AWS" w:date="2018-02-27T14:55:00Z" w:initials="MO用">
    <w:p w:rsidR="00094816" w:rsidRDefault="00094816">
      <w:pPr>
        <w:pStyle w:val="af9"/>
        <w:ind w:firstLine="420"/>
      </w:pPr>
      <w:r>
        <w:rPr>
          <w:rStyle w:val="af8"/>
        </w:rPr>
        <w:annotationRef/>
      </w:r>
      <w:r>
        <w:rPr>
          <w:rFonts w:hint="eastAsia"/>
        </w:rPr>
        <w:t>加入手机及邮箱绑定功能，当有重大系统配置变更，需邮件或手机短信通知，</w:t>
      </w:r>
      <w:proofErr w:type="gramStart"/>
      <w:r>
        <w:rPr>
          <w:rFonts w:hint="eastAsia"/>
        </w:rPr>
        <w:t>如修改</w:t>
      </w:r>
      <w:proofErr w:type="gramEnd"/>
      <w:r>
        <w:rPr>
          <w:rFonts w:hint="eastAsia"/>
        </w:rPr>
        <w:t>密码等。</w:t>
      </w:r>
    </w:p>
    <w:p w:rsidR="00094816" w:rsidRDefault="00094816" w:rsidP="004E4F0C">
      <w:pPr>
        <w:pStyle w:val="af9"/>
        <w:ind w:firstLineChars="0" w:firstLine="0"/>
      </w:pPr>
    </w:p>
  </w:comment>
  <w:comment w:id="56" w:author="田锴@AWS" w:date="2018-02-27T14:56:00Z" w:initials="MO用">
    <w:p w:rsidR="00094816" w:rsidRDefault="00094816">
      <w:pPr>
        <w:pStyle w:val="af9"/>
        <w:ind w:firstLine="420"/>
      </w:pPr>
      <w:r>
        <w:rPr>
          <w:rStyle w:val="af8"/>
        </w:rPr>
        <w:annotationRef/>
      </w:r>
      <w:r>
        <w:rPr>
          <w:rFonts w:hint="eastAsia"/>
        </w:rPr>
        <w:t>部分</w:t>
      </w:r>
      <w:r>
        <w:rPr>
          <w:rFonts w:hint="eastAsia"/>
        </w:rPr>
        <w:t>template</w:t>
      </w:r>
      <w:r>
        <w:rPr>
          <w:rFonts w:hint="eastAsia"/>
        </w:rPr>
        <w:t>拼写错误，后面表名正确</w:t>
      </w:r>
    </w:p>
  </w:comment>
  <w:comment w:id="57" w:author="田锴@AWS" w:date="2018-02-27T14:57:00Z" w:initials="MO用">
    <w:p w:rsidR="00094816" w:rsidRDefault="00094816">
      <w:pPr>
        <w:pStyle w:val="af9"/>
        <w:ind w:firstLine="420"/>
      </w:pPr>
      <w:r>
        <w:rPr>
          <w:rStyle w:val="af8"/>
        </w:rPr>
        <w:annotationRef/>
      </w:r>
      <w:r>
        <w:rPr>
          <w:rFonts w:hint="eastAsia"/>
        </w:rPr>
        <w:t>课程及实验应该互斥，即在同一时间仅可以启动和加入一个实验。</w:t>
      </w:r>
    </w:p>
  </w:comment>
  <w:comment w:id="58" w:author="田锴@AWS" w:date="2018-02-27T14:58:00Z" w:initials="MO用">
    <w:p w:rsidR="00094816" w:rsidRDefault="00094816">
      <w:pPr>
        <w:pStyle w:val="af9"/>
        <w:ind w:firstLine="420"/>
      </w:pPr>
      <w:r>
        <w:rPr>
          <w:rStyle w:val="af8"/>
        </w:rPr>
        <w:annotationRef/>
      </w:r>
      <w:r>
        <w:rPr>
          <w:rFonts w:hint="eastAsia"/>
        </w:rPr>
        <w:t>实验启动建议使用两种模式：</w:t>
      </w:r>
    </w:p>
    <w:p w:rsidR="00094816" w:rsidRDefault="00094816" w:rsidP="005D4AD3">
      <w:pPr>
        <w:pStyle w:val="af9"/>
        <w:numPr>
          <w:ilvl w:val="0"/>
          <w:numId w:val="32"/>
        </w:numPr>
        <w:ind w:firstLineChars="0"/>
      </w:pPr>
      <w:r>
        <w:rPr>
          <w:rFonts w:hint="eastAsia"/>
        </w:rPr>
        <w:t>自助，由学生自己创建和关闭，这种方式会耗费一定的时间用于创建资源，如固定课时的实验时间会导致缩短</w:t>
      </w:r>
    </w:p>
    <w:p w:rsidR="00094816" w:rsidRDefault="00094816" w:rsidP="005D4AD3">
      <w:pPr>
        <w:pStyle w:val="af9"/>
        <w:numPr>
          <w:ilvl w:val="0"/>
          <w:numId w:val="32"/>
        </w:numPr>
        <w:ind w:firstLineChars="0"/>
      </w:pPr>
      <w:r>
        <w:rPr>
          <w:rFonts w:hint="eastAsia"/>
        </w:rPr>
        <w:t>自动，老师预先创建或按时</w:t>
      </w:r>
      <w:proofErr w:type="gramStart"/>
      <w:r>
        <w:rPr>
          <w:rFonts w:hint="eastAsia"/>
        </w:rPr>
        <w:t>间创建</w:t>
      </w:r>
      <w:proofErr w:type="gramEnd"/>
      <w:r>
        <w:rPr>
          <w:rFonts w:hint="eastAsia"/>
        </w:rPr>
        <w:t>或学生注册后定时创建，节省时间，直接进入实验环节。如采用此种方式，需加入实验发布及注册功能。</w:t>
      </w:r>
    </w:p>
  </w:comment>
  <w:comment w:id="59" w:author="田锴@AWS" w:date="2018-02-27T15:03:00Z" w:initials="MO用">
    <w:p w:rsidR="00094816" w:rsidRDefault="00094816">
      <w:pPr>
        <w:pStyle w:val="af9"/>
        <w:ind w:firstLine="420"/>
      </w:pPr>
      <w:r>
        <w:rPr>
          <w:rStyle w:val="af8"/>
        </w:rPr>
        <w:annotationRef/>
      </w:r>
      <w:r>
        <w:rPr>
          <w:rFonts w:hint="eastAsia"/>
        </w:rPr>
        <w:t>启动实验，及关闭实验</w:t>
      </w:r>
    </w:p>
    <w:p w:rsidR="00094816" w:rsidRDefault="00094816">
      <w:pPr>
        <w:pStyle w:val="af9"/>
        <w:ind w:firstLine="480"/>
      </w:pPr>
      <w:r>
        <w:rPr>
          <w:rFonts w:hint="eastAsia"/>
        </w:rPr>
        <w:t>另，是否增加查看老师对学生实验给出的分数或评语？</w:t>
      </w:r>
    </w:p>
  </w:comment>
  <w:comment w:id="60" w:author="田锴@AWS" w:date="2018-02-27T15:05:00Z" w:initials="MO用">
    <w:p w:rsidR="00094816" w:rsidRDefault="00094816">
      <w:pPr>
        <w:pStyle w:val="af9"/>
        <w:ind w:firstLine="420"/>
      </w:pPr>
      <w:r>
        <w:rPr>
          <w:rStyle w:val="af8"/>
        </w:rPr>
        <w:annotationRef/>
      </w:r>
      <w:r>
        <w:rPr>
          <w:rFonts w:hint="eastAsia"/>
        </w:rPr>
        <w:t>会话超时功能</w:t>
      </w:r>
    </w:p>
  </w:comment>
  <w:comment w:id="61" w:author="田锴@AWS" w:date="2018-02-27T15:07:00Z" w:initials="MO用">
    <w:p w:rsidR="00094816" w:rsidRDefault="00094816">
      <w:pPr>
        <w:pStyle w:val="af9"/>
        <w:ind w:firstLine="420"/>
      </w:pPr>
      <w:r>
        <w:rPr>
          <w:rStyle w:val="af8"/>
        </w:rPr>
        <w:annotationRef/>
      </w:r>
      <w:r>
        <w:rPr>
          <w:rFonts w:hint="eastAsia"/>
        </w:rPr>
        <w:t>如已经绑定邮件或手机，通过邮件和短信，通知此类重大系统变更事件。</w:t>
      </w:r>
    </w:p>
  </w:comment>
  <w:comment w:id="62" w:author="田锴@AWS" w:date="2018-02-27T15:13:00Z" w:initials="MO用">
    <w:p w:rsidR="00094816" w:rsidRDefault="00094816">
      <w:pPr>
        <w:pStyle w:val="af9"/>
        <w:ind w:firstLine="420"/>
      </w:pPr>
      <w:r>
        <w:rPr>
          <w:rStyle w:val="af8"/>
        </w:rPr>
        <w:annotationRef/>
      </w:r>
      <w:r>
        <w:rPr>
          <w:rFonts w:hint="eastAsia"/>
        </w:rPr>
        <w:t>管理员登陆，需启用多因素验证，</w:t>
      </w:r>
      <w:proofErr w:type="gramStart"/>
      <w:r>
        <w:rPr>
          <w:rFonts w:hint="eastAsia"/>
        </w:rPr>
        <w:t>除用户</w:t>
      </w:r>
      <w:proofErr w:type="gramEnd"/>
      <w:r>
        <w:rPr>
          <w:rFonts w:hint="eastAsia"/>
        </w:rPr>
        <w:t>密码外，强制增加手机验证码或邮件验证码，保证系统安全。</w:t>
      </w:r>
    </w:p>
  </w:comment>
  <w:comment w:id="63" w:author="田锴@AWS" w:date="2018-02-27T15:10:00Z" w:initials="MO用">
    <w:p w:rsidR="00094816" w:rsidRDefault="00094816">
      <w:pPr>
        <w:pStyle w:val="af9"/>
        <w:ind w:firstLine="420"/>
      </w:pPr>
      <w:r>
        <w:rPr>
          <w:rStyle w:val="af8"/>
        </w:rPr>
        <w:annotationRef/>
      </w:r>
      <w:r>
        <w:rPr>
          <w:rFonts w:hint="eastAsia"/>
        </w:rPr>
        <w:t>AWS</w:t>
      </w:r>
      <w:r>
        <w:t xml:space="preserve"> </w:t>
      </w:r>
      <w:r>
        <w:rPr>
          <w:rFonts w:hint="eastAsia"/>
        </w:rPr>
        <w:t>account</w:t>
      </w:r>
      <w:r>
        <w:rPr>
          <w:rFonts w:hint="eastAsia"/>
        </w:rPr>
        <w:t>账户是数字，易混淆。</w:t>
      </w:r>
    </w:p>
    <w:p w:rsidR="00094816" w:rsidRDefault="00094816">
      <w:pPr>
        <w:pStyle w:val="af9"/>
        <w:ind w:firstLine="480"/>
      </w:pPr>
      <w:r>
        <w:rPr>
          <w:rFonts w:hint="eastAsia"/>
        </w:rPr>
        <w:t>建议预先维护</w:t>
      </w:r>
      <w:r>
        <w:rPr>
          <w:rFonts w:hint="eastAsia"/>
        </w:rPr>
        <w:t>AWS</w:t>
      </w:r>
      <w:r>
        <w:rPr>
          <w:rFonts w:hint="eastAsia"/>
        </w:rPr>
        <w:t>账户数字，对应院系，</w:t>
      </w:r>
      <w:r>
        <w:rPr>
          <w:rFonts w:hint="eastAsia"/>
        </w:rPr>
        <w:t>AWS</w:t>
      </w:r>
      <w:r>
        <w:rPr>
          <w:rFonts w:hint="eastAsia"/>
        </w:rPr>
        <w:t>管理员用户的对应列表，</w:t>
      </w:r>
      <w:proofErr w:type="gramStart"/>
      <w:r>
        <w:rPr>
          <w:rFonts w:hint="eastAsia"/>
        </w:rPr>
        <w:t>供下拉</w:t>
      </w:r>
      <w:proofErr w:type="gramEnd"/>
      <w:r>
        <w:rPr>
          <w:rFonts w:hint="eastAsia"/>
        </w:rPr>
        <w:t>选择。</w:t>
      </w:r>
    </w:p>
  </w:comment>
  <w:comment w:id="64" w:author="田锴@AWS" w:date="2018-02-27T15:15:00Z" w:initials="MO用">
    <w:p w:rsidR="00094816" w:rsidRDefault="00094816">
      <w:pPr>
        <w:pStyle w:val="af9"/>
        <w:ind w:firstLine="420"/>
      </w:pPr>
      <w:r>
        <w:rPr>
          <w:rStyle w:val="af8"/>
        </w:rPr>
        <w:annotationRef/>
      </w:r>
      <w:r>
        <w:rPr>
          <w:rFonts w:hint="eastAsia"/>
        </w:rPr>
        <w:t>用户加入手机或邮件绑定功能。</w:t>
      </w:r>
    </w:p>
  </w:comment>
  <w:comment w:id="65" w:author="田锴@AWS" w:date="2018-02-27T15:16:00Z" w:initials="MO用">
    <w:p w:rsidR="00094816" w:rsidRDefault="00094816">
      <w:pPr>
        <w:pStyle w:val="af9"/>
        <w:ind w:firstLine="420"/>
      </w:pPr>
      <w:r>
        <w:rPr>
          <w:rStyle w:val="af8"/>
        </w:rPr>
        <w:annotationRef/>
      </w:r>
      <w:r>
        <w:rPr>
          <w:rFonts w:hint="eastAsia"/>
        </w:rPr>
        <w:t>AWS</w:t>
      </w:r>
      <w:r>
        <w:t xml:space="preserve"> </w:t>
      </w:r>
      <w:r>
        <w:rPr>
          <w:rFonts w:hint="eastAsia"/>
        </w:rPr>
        <w:t>account</w:t>
      </w:r>
      <w:r>
        <w:rPr>
          <w:rFonts w:hint="eastAsia"/>
        </w:rPr>
        <w:t>创建需要系统外的流程，如提交营业执照副本等，建议专人，人工集中开通，此处仅在系统中维护账户及对应关系</w:t>
      </w:r>
    </w:p>
  </w:comment>
  <w:comment w:id="66" w:author="田锴@AWS" w:date="2018-02-27T15:19:00Z" w:initials="MO用">
    <w:p w:rsidR="00094816" w:rsidRDefault="00094816">
      <w:pPr>
        <w:pStyle w:val="af9"/>
        <w:ind w:firstLine="420"/>
      </w:pPr>
      <w:r>
        <w:rPr>
          <w:rStyle w:val="af8"/>
        </w:rPr>
        <w:annotationRef/>
      </w:r>
      <w:r>
        <w:rPr>
          <w:rFonts w:hint="eastAsia"/>
        </w:rPr>
        <w:t>费用估算，按课时计算，</w:t>
      </w:r>
    </w:p>
  </w:comment>
  <w:comment w:id="67" w:author="田锴@AWS" w:date="2018-02-27T15:19:00Z" w:initials="MO用">
    <w:p w:rsidR="00094816" w:rsidRDefault="00094816">
      <w:pPr>
        <w:pStyle w:val="af9"/>
        <w:ind w:firstLine="420"/>
      </w:pPr>
      <w:r>
        <w:rPr>
          <w:rStyle w:val="af8"/>
        </w:rPr>
        <w:annotationRef/>
      </w:r>
      <w:r>
        <w:rPr>
          <w:rFonts w:hint="eastAsia"/>
        </w:rPr>
        <w:t>建议加入按院系等维度的本月费用估算，完成实验数及课时数量</w:t>
      </w:r>
    </w:p>
  </w:comment>
  <w:comment w:id="68" w:author="田锴@AWS" w:date="2018-02-27T15:23:00Z" w:initials="MO用">
    <w:p w:rsidR="00094816" w:rsidRDefault="00094816">
      <w:pPr>
        <w:pStyle w:val="af9"/>
        <w:ind w:firstLine="420"/>
      </w:pPr>
      <w:r>
        <w:rPr>
          <w:rStyle w:val="af8"/>
        </w:rPr>
        <w:annotationRef/>
      </w:r>
      <w:r>
        <w:rPr>
          <w:rFonts w:hint="eastAsia"/>
        </w:rPr>
        <w:t>考虑是否加入实验相关的功能，如实验发布，学生实验注册管理，实验的启动和终止（手动或定时）</w:t>
      </w:r>
    </w:p>
  </w:comment>
  <w:comment w:id="72" w:author="田锴@AWS" w:date="2018-02-27T15:25:00Z" w:initials="MO用">
    <w:p w:rsidR="00094816" w:rsidRDefault="00094816">
      <w:pPr>
        <w:pStyle w:val="af9"/>
        <w:ind w:firstLine="420"/>
      </w:pPr>
      <w:r>
        <w:rPr>
          <w:rStyle w:val="af8"/>
        </w:rPr>
        <w:annotationRef/>
      </w:r>
      <w:r>
        <w:rPr>
          <w:rFonts w:hint="eastAsia"/>
        </w:rPr>
        <w:t>也加入邮件的通知和绑定</w:t>
      </w:r>
    </w:p>
  </w:comment>
  <w:comment w:id="73" w:author="田锴@AWS" w:date="2018-02-27T15:24:00Z" w:initials="MO用">
    <w:p w:rsidR="00094816" w:rsidRDefault="00094816">
      <w:pPr>
        <w:pStyle w:val="af9"/>
        <w:ind w:firstLine="420"/>
      </w:pPr>
      <w:r>
        <w:rPr>
          <w:rStyle w:val="af8"/>
        </w:rPr>
        <w:annotationRef/>
      </w:r>
      <w:r>
        <w:rPr>
          <w:rFonts w:hint="eastAsia"/>
        </w:rPr>
        <w:t>手机绑定，系统管理员的手机验证码登录，重大系统改变通知，</w:t>
      </w:r>
    </w:p>
  </w:comment>
  <w:comment w:id="78" w:author="田锴@AWS" w:date="2018-02-27T15:26:00Z" w:initials="MO用">
    <w:p w:rsidR="00094816" w:rsidRDefault="00094816">
      <w:pPr>
        <w:pStyle w:val="af9"/>
        <w:ind w:firstLine="420"/>
      </w:pPr>
      <w:r>
        <w:rPr>
          <w:rStyle w:val="af8"/>
        </w:rPr>
        <w:annotationRef/>
      </w:r>
      <w:r>
        <w:rPr>
          <w:rFonts w:hint="eastAsia"/>
        </w:rPr>
        <w:t>考虑到学生可能没有手机的情况，手机为可选，并加入邮件地址（可选）</w:t>
      </w:r>
    </w:p>
  </w:comment>
  <w:comment w:id="107" w:author="田锴@AWS" w:date="2018-02-27T15:28:00Z" w:initials="MO用">
    <w:p w:rsidR="00094816" w:rsidRDefault="00094816">
      <w:pPr>
        <w:pStyle w:val="af9"/>
        <w:ind w:firstLine="420"/>
      </w:pPr>
      <w:r>
        <w:rPr>
          <w:rStyle w:val="af8"/>
        </w:rPr>
        <w:annotationRef/>
      </w:r>
      <w:r>
        <w:rPr>
          <w:rFonts w:hint="eastAsia"/>
        </w:rPr>
        <w:t>学生实验的分数，如何考核，是否需要加入老师对学生实验的评价？</w:t>
      </w:r>
      <w:bookmarkStart w:id="108" w:name="_GoBack"/>
      <w:bookmarkEnd w:id="10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8C97AA" w15:done="0"/>
  <w15:commentEx w15:paraId="6F518E06" w15:done="0"/>
  <w15:commentEx w15:paraId="26C28201" w15:done="0"/>
  <w15:commentEx w15:paraId="0F0223BA" w15:done="0"/>
  <w15:commentEx w15:paraId="6A1F01C9" w15:done="0"/>
  <w15:commentEx w15:paraId="2A29977A" w15:done="0"/>
  <w15:commentEx w15:paraId="7C1D57A9" w15:done="0"/>
  <w15:commentEx w15:paraId="2AF7F757" w15:done="0"/>
  <w15:commentEx w15:paraId="7408AC64" w15:done="0"/>
  <w15:commentEx w15:paraId="40A9269C" w15:done="0"/>
  <w15:commentEx w15:paraId="22F252F1" w15:done="0"/>
  <w15:commentEx w15:paraId="412B0EE6" w15:done="0"/>
  <w15:commentEx w15:paraId="066CC51B" w15:done="0"/>
  <w15:commentEx w15:paraId="2AF05207" w15:done="0"/>
  <w15:commentEx w15:paraId="6FBCE3E4" w15:done="0"/>
  <w15:commentEx w15:paraId="2EF0ADD5" w15:done="0"/>
  <w15:commentEx w15:paraId="16BCA439" w15:done="0"/>
  <w15:commentEx w15:paraId="42942FD9" w15:done="0"/>
  <w15:commentEx w15:paraId="1F1013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C97AA" w16cid:durableId="1E3FEF85"/>
  <w16cid:commentId w16cid:paraId="6F518E06" w16cid:durableId="1E3FEFCB"/>
  <w16cid:commentId w16cid:paraId="26C28201" w16cid:durableId="1E3FF014"/>
  <w16cid:commentId w16cid:paraId="0F0223BA" w16cid:durableId="1E3FF03E"/>
  <w16cid:commentId w16cid:paraId="6A1F01C9" w16cid:durableId="1E3FF094"/>
  <w16cid:commentId w16cid:paraId="2A29977A" w16cid:durableId="1E3FF1BF"/>
  <w16cid:commentId w16cid:paraId="7C1D57A9" w16cid:durableId="1E3FF248"/>
  <w16cid:commentId w16cid:paraId="2AF7F757" w16cid:durableId="1E3FF2C6"/>
  <w16cid:commentId w16cid:paraId="7408AC64" w16cid:durableId="1E3FF425"/>
  <w16cid:commentId w16cid:paraId="40A9269C" w16cid:durableId="1E3FF354"/>
  <w16cid:commentId w16cid:paraId="22F252F1" w16cid:durableId="1E3FF47D"/>
  <w16cid:commentId w16cid:paraId="412B0EE6" w16cid:durableId="1E3FF4C9"/>
  <w16cid:commentId w16cid:paraId="066CC51B" w16cid:durableId="1E3FF566"/>
  <w16cid:commentId w16cid:paraId="2AF05207" w16cid:durableId="1E3FF59F"/>
  <w16cid:commentId w16cid:paraId="6FBCE3E4" w16cid:durableId="1E3FF672"/>
  <w16cid:commentId w16cid:paraId="2EF0ADD5" w16cid:durableId="1E3FF6E2"/>
  <w16cid:commentId w16cid:paraId="16BCA439" w16cid:durableId="1E3FF6B2"/>
  <w16cid:commentId w16cid:paraId="42942FD9" w16cid:durableId="1E3FF71A"/>
  <w16cid:commentId w16cid:paraId="1F10133D" w16cid:durableId="1E3FF78D"/>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E26" w:rsidRDefault="00F73E26">
      <w:r>
        <w:separator/>
      </w:r>
    </w:p>
  </w:endnote>
  <w:endnote w:type="continuationSeparator" w:id="0">
    <w:p w:rsidR="00F73E26" w:rsidRDefault="00F73E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仿宋">
    <w:altName w:val="微软雅黑"/>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16" w:rsidRDefault="00094816" w:rsidP="000922D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094816" w:rsidRDefault="00094816" w:rsidP="00772103">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16" w:rsidRPr="00606D45" w:rsidRDefault="00094816" w:rsidP="00606D45">
    <w:pPr>
      <w:pStyle w:val="a4"/>
      <w:pBdr>
        <w:top w:val="single" w:sz="4" w:space="0" w:color="auto"/>
      </w:pBdr>
      <w:tabs>
        <w:tab w:val="left" w:pos="1701"/>
        <w:tab w:val="center" w:pos="6800"/>
        <w:tab w:val="right" w:pos="9900"/>
      </w:tabs>
    </w:pPr>
    <w:r>
      <w:rPr>
        <w:rFonts w:hint="eastAsia"/>
      </w:rPr>
      <w:t>版权所有</w:t>
    </w:r>
    <w:r w:rsidRPr="006D2540">
      <w:t>©</w:t>
    </w:r>
    <w:fldSimple w:instr=" TIME  \@ &quot;yyyy&quot;  \* MERGEFORMAT ">
      <w:r>
        <w:rPr>
          <w:noProof/>
        </w:rPr>
        <w:t>2018</w:t>
      </w:r>
    </w:fldSimple>
    <w:r>
      <w:rPr>
        <w:rFonts w:hint="eastAsia"/>
      </w:rPr>
      <w:t>第</w:t>
    </w:r>
    <w:fldSimple w:instr=" PAGE ">
      <w:r w:rsidR="005B1D7B">
        <w:rPr>
          <w:noProof/>
        </w:rPr>
        <w:t>43</w:t>
      </w:r>
    </w:fldSimple>
    <w:r>
      <w:rPr>
        <w:rFonts w:hint="eastAsia"/>
      </w:rPr>
      <w:t>页</w:t>
    </w:r>
    <w:r>
      <w:rPr>
        <w:rFonts w:hint="eastAsia"/>
      </w:rPr>
      <w:t xml:space="preserve">, </w:t>
    </w:r>
    <w:r>
      <w:rPr>
        <w:rFonts w:hint="eastAsia"/>
      </w:rPr>
      <w:t>共</w:t>
    </w:r>
    <w:fldSimple w:instr=" NUMPAGES ">
      <w:r w:rsidR="005B1D7B">
        <w:rPr>
          <w:noProof/>
        </w:rPr>
        <w:t>48</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E26" w:rsidRDefault="00F73E26">
      <w:r>
        <w:separator/>
      </w:r>
    </w:p>
  </w:footnote>
  <w:footnote w:type="continuationSeparator" w:id="0">
    <w:p w:rsidR="00F73E26" w:rsidRDefault="00F73E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816" w:rsidRPr="00606D45" w:rsidRDefault="00094816" w:rsidP="00606D45">
    <w:pPr>
      <w:pStyle w:val="a3"/>
      <w:jc w:val="both"/>
    </w:pPr>
    <w:r>
      <w:rPr>
        <w:rFonts w:hint="eastAsia"/>
      </w:rPr>
      <w:t>基于</w:t>
    </w:r>
    <w:r>
      <w:rPr>
        <w:rFonts w:hint="eastAsia"/>
      </w:rPr>
      <w:t>AWS</w:t>
    </w:r>
    <w:r>
      <w:rPr>
        <w:rFonts w:hint="eastAsia"/>
      </w:rPr>
      <w:t>的教学服务平台</w:t>
    </w:r>
    <w:fldSimple w:instr=" DOCPROPERTY  内容  \* MERGEFORMAT ">
      <w:r>
        <w:rPr>
          <w:rFonts w:hint="eastAsia"/>
        </w:rPr>
        <w:t>概要设计说明书</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277"/>
    <w:multiLevelType w:val="hybridMultilevel"/>
    <w:tmpl w:val="ECAC2DFA"/>
    <w:lvl w:ilvl="0" w:tplc="E726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F46E7"/>
    <w:multiLevelType w:val="hybridMultilevel"/>
    <w:tmpl w:val="4DC8464C"/>
    <w:lvl w:ilvl="0" w:tplc="E8F6D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73EE6"/>
    <w:multiLevelType w:val="hybridMultilevel"/>
    <w:tmpl w:val="64DCB0AA"/>
    <w:lvl w:ilvl="0" w:tplc="29DE85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A6006F"/>
    <w:multiLevelType w:val="hybridMultilevel"/>
    <w:tmpl w:val="F74CBD2E"/>
    <w:lvl w:ilvl="0" w:tplc="2A9E5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3F0B0D"/>
    <w:multiLevelType w:val="hybridMultilevel"/>
    <w:tmpl w:val="DAFEC876"/>
    <w:lvl w:ilvl="0" w:tplc="46B64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134C66"/>
    <w:multiLevelType w:val="hybridMultilevel"/>
    <w:tmpl w:val="9A7CECE2"/>
    <w:lvl w:ilvl="0" w:tplc="08CE49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9B731C"/>
    <w:multiLevelType w:val="hybridMultilevel"/>
    <w:tmpl w:val="590462F8"/>
    <w:lvl w:ilvl="0" w:tplc="E610A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D768A3"/>
    <w:multiLevelType w:val="hybridMultilevel"/>
    <w:tmpl w:val="3A74D0EE"/>
    <w:lvl w:ilvl="0" w:tplc="75A0F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2616D6"/>
    <w:multiLevelType w:val="multilevel"/>
    <w:tmpl w:val="9A9A9202"/>
    <w:lvl w:ilvl="0">
      <w:start w:val="1"/>
      <w:numFmt w:val="decimal"/>
      <w:pStyle w:val="Q1"/>
      <w:lvlText w:val="%1"/>
      <w:lvlJc w:val="left"/>
      <w:pPr>
        <w:ind w:left="0" w:firstLine="0"/>
      </w:pPr>
      <w:rPr>
        <w:rFonts w:hint="eastAsia"/>
      </w:rPr>
    </w:lvl>
    <w:lvl w:ilvl="1">
      <w:start w:val="1"/>
      <w:numFmt w:val="decimal"/>
      <w:pStyle w:val="Q2"/>
      <w:lvlText w:val="%1.%2"/>
      <w:lvlJc w:val="left"/>
      <w:pPr>
        <w:tabs>
          <w:tab w:val="num" w:pos="57"/>
        </w:tabs>
        <w:ind w:left="0" w:firstLine="5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Q3"/>
      <w:lvlText w:val="%1.%2.%3"/>
      <w:lvlJc w:val="left"/>
      <w:pPr>
        <w:tabs>
          <w:tab w:val="num" w:pos="397"/>
        </w:tabs>
        <w:ind w:left="0" w:firstLine="284"/>
      </w:pPr>
      <w:rPr>
        <w:rFonts w:hint="eastAsia"/>
      </w:rPr>
    </w:lvl>
    <w:lvl w:ilvl="3">
      <w:start w:val="1"/>
      <w:numFmt w:val="decimal"/>
      <w:pStyle w:val="Q4"/>
      <w:lvlText w:val="%1.%2.%3.%4"/>
      <w:lvlJc w:val="left"/>
      <w:pPr>
        <w:tabs>
          <w:tab w:val="num" w:pos="624"/>
        </w:tabs>
        <w:ind w:left="0" w:firstLine="454"/>
      </w:pPr>
      <w:rPr>
        <w:rFonts w:hint="eastAsia"/>
      </w:rPr>
    </w:lvl>
    <w:lvl w:ilvl="4">
      <w:start w:val="1"/>
      <w:numFmt w:val="decimal"/>
      <w:pStyle w:val="Q5"/>
      <w:lvlText w:val="%1.%2.%3.%4.%5"/>
      <w:lvlJc w:val="left"/>
      <w:pPr>
        <w:tabs>
          <w:tab w:val="num" w:pos="907"/>
        </w:tabs>
        <w:ind w:left="0" w:firstLine="680"/>
      </w:pPr>
      <w:rPr>
        <w:rFonts w:hint="eastAsia"/>
      </w:rPr>
    </w:lvl>
    <w:lvl w:ilvl="5">
      <w:start w:val="1"/>
      <w:numFmt w:val="decimal"/>
      <w:lvlText w:val="%1.%2.%3.%4.%5.%6"/>
      <w:lvlJc w:val="left"/>
      <w:pPr>
        <w:tabs>
          <w:tab w:val="num" w:pos="454"/>
        </w:tabs>
        <w:ind w:left="285" w:firstLine="0"/>
      </w:pPr>
      <w:rPr>
        <w:rFonts w:hint="eastAsia"/>
      </w:rPr>
    </w:lvl>
    <w:lvl w:ilvl="6">
      <w:start w:val="1"/>
      <w:numFmt w:val="decimal"/>
      <w:lvlText w:val="%1.%2.%3.%4.%5.%6.%7"/>
      <w:lvlJc w:val="left"/>
      <w:pPr>
        <w:ind w:left="342" w:firstLine="0"/>
      </w:pPr>
      <w:rPr>
        <w:rFonts w:hint="eastAsia"/>
      </w:rPr>
    </w:lvl>
    <w:lvl w:ilvl="7">
      <w:start w:val="1"/>
      <w:numFmt w:val="decimal"/>
      <w:lvlText w:val="%1.%2.%3.%4.%5.%6.%7.%8"/>
      <w:lvlJc w:val="left"/>
      <w:pPr>
        <w:ind w:left="399" w:firstLine="0"/>
      </w:pPr>
      <w:rPr>
        <w:rFonts w:hint="eastAsia"/>
      </w:rPr>
    </w:lvl>
    <w:lvl w:ilvl="8">
      <w:start w:val="1"/>
      <w:numFmt w:val="decimal"/>
      <w:lvlText w:val="%1.%2.%3.%4.%5.%6.%7.%8.%9"/>
      <w:lvlJc w:val="left"/>
      <w:pPr>
        <w:ind w:left="456" w:firstLine="0"/>
      </w:pPr>
      <w:rPr>
        <w:rFonts w:hint="eastAsia"/>
      </w:rPr>
    </w:lvl>
  </w:abstractNum>
  <w:abstractNum w:abstractNumId="9">
    <w:nsid w:val="32BE6509"/>
    <w:multiLevelType w:val="hybridMultilevel"/>
    <w:tmpl w:val="805E27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FD156D"/>
    <w:multiLevelType w:val="hybridMultilevel"/>
    <w:tmpl w:val="5D2861D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37CB2445"/>
    <w:multiLevelType w:val="hybridMultilevel"/>
    <w:tmpl w:val="7862B118"/>
    <w:lvl w:ilvl="0" w:tplc="A1D4E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975B80"/>
    <w:multiLevelType w:val="hybridMultilevel"/>
    <w:tmpl w:val="6B7AAAE6"/>
    <w:lvl w:ilvl="0" w:tplc="CDEC9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6C4F97"/>
    <w:multiLevelType w:val="hybridMultilevel"/>
    <w:tmpl w:val="BC0215BE"/>
    <w:lvl w:ilvl="0" w:tplc="CA6ACD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40635071"/>
    <w:multiLevelType w:val="hybridMultilevel"/>
    <w:tmpl w:val="975C44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475F5948"/>
    <w:multiLevelType w:val="hybridMultilevel"/>
    <w:tmpl w:val="A5EE1936"/>
    <w:lvl w:ilvl="0" w:tplc="46F48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D2198C"/>
    <w:multiLevelType w:val="hybridMultilevel"/>
    <w:tmpl w:val="E1D085E6"/>
    <w:lvl w:ilvl="0" w:tplc="9EB27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3F3880"/>
    <w:multiLevelType w:val="multilevel"/>
    <w:tmpl w:val="0D7C885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8">
    <w:nsid w:val="5637326A"/>
    <w:multiLevelType w:val="hybridMultilevel"/>
    <w:tmpl w:val="8E6082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A692DC0"/>
    <w:multiLevelType w:val="hybridMultilevel"/>
    <w:tmpl w:val="13B68002"/>
    <w:lvl w:ilvl="0" w:tplc="2A008FA6">
      <w:start w:val="1"/>
      <w:numFmt w:val="bullet"/>
      <w:pStyle w:val="Q7"/>
      <w:lvlText w:val=""/>
      <w:lvlJc w:val="left"/>
      <w:pPr>
        <w:ind w:left="900" w:hanging="420"/>
      </w:pPr>
      <w:rPr>
        <w:rFonts w:ascii="Wingdings" w:hAnsi="Wingdings" w:hint="default"/>
      </w:rPr>
    </w:lvl>
    <w:lvl w:ilvl="1" w:tplc="3A34555E">
      <w:start w:val="1"/>
      <w:numFmt w:val="bullet"/>
      <w:lvlText w:val=""/>
      <w:lvlJc w:val="left"/>
      <w:pPr>
        <w:ind w:left="1320" w:hanging="420"/>
      </w:pPr>
      <w:rPr>
        <w:rFonts w:ascii="Wingdings" w:hAnsi="Wingdings" w:hint="default"/>
      </w:rPr>
    </w:lvl>
    <w:lvl w:ilvl="2" w:tplc="614287EA" w:tentative="1">
      <w:start w:val="1"/>
      <w:numFmt w:val="bullet"/>
      <w:lvlText w:val=""/>
      <w:lvlJc w:val="left"/>
      <w:pPr>
        <w:ind w:left="1740" w:hanging="420"/>
      </w:pPr>
      <w:rPr>
        <w:rFonts w:ascii="Wingdings" w:hAnsi="Wingdings" w:hint="default"/>
      </w:rPr>
    </w:lvl>
    <w:lvl w:ilvl="3" w:tplc="C0749FE2" w:tentative="1">
      <w:start w:val="1"/>
      <w:numFmt w:val="bullet"/>
      <w:lvlText w:val=""/>
      <w:lvlJc w:val="left"/>
      <w:pPr>
        <w:ind w:left="2160" w:hanging="420"/>
      </w:pPr>
      <w:rPr>
        <w:rFonts w:ascii="Wingdings" w:hAnsi="Wingdings" w:hint="default"/>
      </w:rPr>
    </w:lvl>
    <w:lvl w:ilvl="4" w:tplc="0A7A6046" w:tentative="1">
      <w:start w:val="1"/>
      <w:numFmt w:val="bullet"/>
      <w:lvlText w:val=""/>
      <w:lvlJc w:val="left"/>
      <w:pPr>
        <w:ind w:left="2580" w:hanging="420"/>
      </w:pPr>
      <w:rPr>
        <w:rFonts w:ascii="Wingdings" w:hAnsi="Wingdings" w:hint="default"/>
      </w:rPr>
    </w:lvl>
    <w:lvl w:ilvl="5" w:tplc="D44AA516" w:tentative="1">
      <w:start w:val="1"/>
      <w:numFmt w:val="bullet"/>
      <w:lvlText w:val=""/>
      <w:lvlJc w:val="left"/>
      <w:pPr>
        <w:ind w:left="3000" w:hanging="420"/>
      </w:pPr>
      <w:rPr>
        <w:rFonts w:ascii="Wingdings" w:hAnsi="Wingdings" w:hint="default"/>
      </w:rPr>
    </w:lvl>
    <w:lvl w:ilvl="6" w:tplc="C53AF8B6" w:tentative="1">
      <w:start w:val="1"/>
      <w:numFmt w:val="bullet"/>
      <w:lvlText w:val=""/>
      <w:lvlJc w:val="left"/>
      <w:pPr>
        <w:ind w:left="3420" w:hanging="420"/>
      </w:pPr>
      <w:rPr>
        <w:rFonts w:ascii="Wingdings" w:hAnsi="Wingdings" w:hint="default"/>
      </w:rPr>
    </w:lvl>
    <w:lvl w:ilvl="7" w:tplc="F0D84926" w:tentative="1">
      <w:start w:val="1"/>
      <w:numFmt w:val="bullet"/>
      <w:lvlText w:val=""/>
      <w:lvlJc w:val="left"/>
      <w:pPr>
        <w:ind w:left="3840" w:hanging="420"/>
      </w:pPr>
      <w:rPr>
        <w:rFonts w:ascii="Wingdings" w:hAnsi="Wingdings" w:hint="default"/>
      </w:rPr>
    </w:lvl>
    <w:lvl w:ilvl="8" w:tplc="AE88404C" w:tentative="1">
      <w:start w:val="1"/>
      <w:numFmt w:val="bullet"/>
      <w:lvlText w:val=""/>
      <w:lvlJc w:val="left"/>
      <w:pPr>
        <w:ind w:left="4260" w:hanging="420"/>
      </w:pPr>
      <w:rPr>
        <w:rFonts w:ascii="Wingdings" w:hAnsi="Wingdings" w:hint="default"/>
      </w:rPr>
    </w:lvl>
  </w:abstractNum>
  <w:abstractNum w:abstractNumId="20">
    <w:nsid w:val="5F674E5A"/>
    <w:multiLevelType w:val="hybridMultilevel"/>
    <w:tmpl w:val="58040396"/>
    <w:lvl w:ilvl="0" w:tplc="5A4A2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217CC2"/>
    <w:multiLevelType w:val="hybridMultilevel"/>
    <w:tmpl w:val="DA14D0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C251726"/>
    <w:multiLevelType w:val="hybridMultilevel"/>
    <w:tmpl w:val="E50A3CD6"/>
    <w:lvl w:ilvl="0" w:tplc="3954C7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17451EA"/>
    <w:multiLevelType w:val="hybridMultilevel"/>
    <w:tmpl w:val="22882796"/>
    <w:lvl w:ilvl="0" w:tplc="681EC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8B6C34"/>
    <w:multiLevelType w:val="hybridMultilevel"/>
    <w:tmpl w:val="8A3217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95C7FEE"/>
    <w:multiLevelType w:val="multilevel"/>
    <w:tmpl w:val="08BA33B4"/>
    <w:lvl w:ilvl="0">
      <w:start w:val="1"/>
      <w:numFmt w:val="decimal"/>
      <w:suff w:val="space"/>
      <w:lvlText w:val="第%1章"/>
      <w:lvlJc w:val="left"/>
      <w:pPr>
        <w:ind w:left="0" w:firstLine="0"/>
      </w:pPr>
      <w:rPr>
        <w:rFonts w:hint="eastAsia"/>
      </w:rPr>
    </w:lvl>
    <w:lvl w:ilvl="1">
      <w:start w:val="1"/>
      <w:numFmt w:val="decimal"/>
      <w:pStyle w:val="10"/>
      <w:suff w:val="space"/>
      <w:lvlText w:val="%1.%2"/>
      <w:lvlJc w:val="left"/>
      <w:pPr>
        <w:ind w:left="0" w:firstLine="0"/>
      </w:pPr>
      <w:rPr>
        <w:rFonts w:ascii="Arial" w:hAnsi="Arial" w:cs="Arial" w:hint="default"/>
        <w:b/>
        <w:sz w:val="32"/>
        <w:szCs w:val="32"/>
      </w:rPr>
    </w:lvl>
    <w:lvl w:ilvl="2">
      <w:start w:val="1"/>
      <w:numFmt w:val="decimal"/>
      <w:suff w:val="space"/>
      <w:lvlText w:val="%1.%2.%3"/>
      <w:lvlJc w:val="left"/>
      <w:pPr>
        <w:ind w:left="0" w:firstLine="0"/>
      </w:pPr>
      <w:rPr>
        <w:rFonts w:ascii="Arial" w:hAnsi="Arial" w:cs="Arial" w:hint="default"/>
        <w:sz w:val="28"/>
        <w:szCs w:val="28"/>
      </w:rPr>
    </w:lvl>
    <w:lvl w:ilvl="3">
      <w:start w:val="1"/>
      <w:numFmt w:val="decimal"/>
      <w:lvlText w:val="%1.%2.%3.%4"/>
      <w:lvlJc w:val="left"/>
      <w:pPr>
        <w:tabs>
          <w:tab w:val="num" w:pos="1984"/>
        </w:tabs>
        <w:ind w:left="1984" w:hanging="708"/>
      </w:pPr>
      <w:rPr>
        <w:rFonts w:hint="eastAsia"/>
        <w:b/>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nsid w:val="799B7649"/>
    <w:multiLevelType w:val="hybridMultilevel"/>
    <w:tmpl w:val="E08E647C"/>
    <w:lvl w:ilvl="0" w:tplc="B150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9"/>
  </w:num>
  <w:num w:numId="3">
    <w:abstractNumId w:val="24"/>
  </w:num>
  <w:num w:numId="4">
    <w:abstractNumId w:val="25"/>
  </w:num>
  <w:num w:numId="5">
    <w:abstractNumId w:val="11"/>
  </w:num>
  <w:num w:numId="6">
    <w:abstractNumId w:val="10"/>
  </w:num>
  <w:num w:numId="7">
    <w:abstractNumId w:val="18"/>
  </w:num>
  <w:num w:numId="8">
    <w:abstractNumId w:val="14"/>
  </w:num>
  <w:num w:numId="9">
    <w:abstractNumId w:val="8"/>
  </w:num>
  <w:num w:numId="10">
    <w:abstractNumId w:val="19"/>
  </w:num>
  <w:num w:numId="11">
    <w:abstractNumId w:val="5"/>
  </w:num>
  <w:num w:numId="12">
    <w:abstractNumId w:val="2"/>
  </w:num>
  <w:num w:numId="13">
    <w:abstractNumId w:val="3"/>
  </w:num>
  <w:num w:numId="14">
    <w:abstractNumId w:val="6"/>
  </w:num>
  <w:num w:numId="15">
    <w:abstractNumId w:val="23"/>
  </w:num>
  <w:num w:numId="16">
    <w:abstractNumId w:val="21"/>
  </w:num>
  <w:num w:numId="17">
    <w:abstractNumId w:val="16"/>
  </w:num>
  <w:num w:numId="18">
    <w:abstractNumId w:val="26"/>
  </w:num>
  <w:num w:numId="19">
    <w:abstractNumId w:val="17"/>
  </w:num>
  <w:num w:numId="20">
    <w:abstractNumId w:val="17"/>
  </w:num>
  <w:num w:numId="21">
    <w:abstractNumId w:val="17"/>
  </w:num>
  <w:num w:numId="22">
    <w:abstractNumId w:val="13"/>
  </w:num>
  <w:num w:numId="23">
    <w:abstractNumId w:val="15"/>
  </w:num>
  <w:num w:numId="24">
    <w:abstractNumId w:val="4"/>
  </w:num>
  <w:num w:numId="25">
    <w:abstractNumId w:val="0"/>
  </w:num>
  <w:num w:numId="26">
    <w:abstractNumId w:val="1"/>
  </w:num>
  <w:num w:numId="27">
    <w:abstractNumId w:val="17"/>
  </w:num>
  <w:num w:numId="28">
    <w:abstractNumId w:val="17"/>
  </w:num>
  <w:num w:numId="29">
    <w:abstractNumId w:val="7"/>
  </w:num>
  <w:num w:numId="30">
    <w:abstractNumId w:val="20"/>
  </w:num>
  <w:num w:numId="31">
    <w:abstractNumId w:val="12"/>
  </w:num>
  <w:num w:numId="32">
    <w:abstractNumId w:val="2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stylePaneFormatFilter w:val="3F01"/>
  <w:trackRevisions/>
  <w:defaultTabStop w:val="425"/>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7E4BE4"/>
    <w:rsid w:val="00002C43"/>
    <w:rsid w:val="000061A3"/>
    <w:rsid w:val="00007841"/>
    <w:rsid w:val="00007BF5"/>
    <w:rsid w:val="00012E04"/>
    <w:rsid w:val="000145F0"/>
    <w:rsid w:val="00015657"/>
    <w:rsid w:val="000210A8"/>
    <w:rsid w:val="00025565"/>
    <w:rsid w:val="00031514"/>
    <w:rsid w:val="00032961"/>
    <w:rsid w:val="00036C3B"/>
    <w:rsid w:val="000459A1"/>
    <w:rsid w:val="00047580"/>
    <w:rsid w:val="00052959"/>
    <w:rsid w:val="000539B8"/>
    <w:rsid w:val="00054576"/>
    <w:rsid w:val="00054E57"/>
    <w:rsid w:val="00056E9E"/>
    <w:rsid w:val="000577C6"/>
    <w:rsid w:val="000577F0"/>
    <w:rsid w:val="000601ED"/>
    <w:rsid w:val="00061FA3"/>
    <w:rsid w:val="0006205E"/>
    <w:rsid w:val="00062274"/>
    <w:rsid w:val="000722CF"/>
    <w:rsid w:val="00077519"/>
    <w:rsid w:val="00080EEE"/>
    <w:rsid w:val="000845EA"/>
    <w:rsid w:val="00085AE4"/>
    <w:rsid w:val="00090AC8"/>
    <w:rsid w:val="00091240"/>
    <w:rsid w:val="000922D9"/>
    <w:rsid w:val="00093DBE"/>
    <w:rsid w:val="00093FD8"/>
    <w:rsid w:val="00094816"/>
    <w:rsid w:val="00095B7F"/>
    <w:rsid w:val="000967BE"/>
    <w:rsid w:val="00096E7B"/>
    <w:rsid w:val="000A2370"/>
    <w:rsid w:val="000A2C40"/>
    <w:rsid w:val="000A4039"/>
    <w:rsid w:val="000A5993"/>
    <w:rsid w:val="000A6044"/>
    <w:rsid w:val="000A65E7"/>
    <w:rsid w:val="000B28DD"/>
    <w:rsid w:val="000B54B8"/>
    <w:rsid w:val="000C0FB0"/>
    <w:rsid w:val="000C2256"/>
    <w:rsid w:val="000C2817"/>
    <w:rsid w:val="000C43BE"/>
    <w:rsid w:val="000C4A7F"/>
    <w:rsid w:val="000C5DE9"/>
    <w:rsid w:val="000C66FE"/>
    <w:rsid w:val="000C76C5"/>
    <w:rsid w:val="000D1BA4"/>
    <w:rsid w:val="000D3C2D"/>
    <w:rsid w:val="000E0409"/>
    <w:rsid w:val="000E646E"/>
    <w:rsid w:val="001035B1"/>
    <w:rsid w:val="00103B95"/>
    <w:rsid w:val="001127CE"/>
    <w:rsid w:val="001202AC"/>
    <w:rsid w:val="00121463"/>
    <w:rsid w:val="0012401E"/>
    <w:rsid w:val="00132A9B"/>
    <w:rsid w:val="0013369F"/>
    <w:rsid w:val="00135BA2"/>
    <w:rsid w:val="0014152F"/>
    <w:rsid w:val="00142423"/>
    <w:rsid w:val="0014253E"/>
    <w:rsid w:val="0014321E"/>
    <w:rsid w:val="00144142"/>
    <w:rsid w:val="001461C0"/>
    <w:rsid w:val="00147036"/>
    <w:rsid w:val="0015181E"/>
    <w:rsid w:val="00166B08"/>
    <w:rsid w:val="00171367"/>
    <w:rsid w:val="00171DE0"/>
    <w:rsid w:val="00172696"/>
    <w:rsid w:val="001739F9"/>
    <w:rsid w:val="001758A9"/>
    <w:rsid w:val="00180221"/>
    <w:rsid w:val="001817C7"/>
    <w:rsid w:val="0018259A"/>
    <w:rsid w:val="001845C5"/>
    <w:rsid w:val="00186AC4"/>
    <w:rsid w:val="001919CA"/>
    <w:rsid w:val="001A0EF0"/>
    <w:rsid w:val="001A10AC"/>
    <w:rsid w:val="001A4709"/>
    <w:rsid w:val="001A4D57"/>
    <w:rsid w:val="001A698A"/>
    <w:rsid w:val="001B03BE"/>
    <w:rsid w:val="001B2D05"/>
    <w:rsid w:val="001B3AE2"/>
    <w:rsid w:val="001B56B4"/>
    <w:rsid w:val="001B7DB0"/>
    <w:rsid w:val="001C1884"/>
    <w:rsid w:val="001D0DE0"/>
    <w:rsid w:val="001D13E4"/>
    <w:rsid w:val="001D2494"/>
    <w:rsid w:val="001D2A74"/>
    <w:rsid w:val="001D2AF4"/>
    <w:rsid w:val="001D79DE"/>
    <w:rsid w:val="001E166D"/>
    <w:rsid w:val="001E2EA9"/>
    <w:rsid w:val="001E4CDC"/>
    <w:rsid w:val="001E675A"/>
    <w:rsid w:val="001E6C80"/>
    <w:rsid w:val="001E71A4"/>
    <w:rsid w:val="001E7C54"/>
    <w:rsid w:val="001F3127"/>
    <w:rsid w:val="001F5B68"/>
    <w:rsid w:val="001F6DCC"/>
    <w:rsid w:val="00200488"/>
    <w:rsid w:val="00201C71"/>
    <w:rsid w:val="00202A22"/>
    <w:rsid w:val="00203449"/>
    <w:rsid w:val="00207D83"/>
    <w:rsid w:val="00210130"/>
    <w:rsid w:val="00211D57"/>
    <w:rsid w:val="0021279D"/>
    <w:rsid w:val="00214B5F"/>
    <w:rsid w:val="00214E08"/>
    <w:rsid w:val="00214F4A"/>
    <w:rsid w:val="00221A6B"/>
    <w:rsid w:val="0022273C"/>
    <w:rsid w:val="00226CCD"/>
    <w:rsid w:val="002275B6"/>
    <w:rsid w:val="00227A8D"/>
    <w:rsid w:val="00227D41"/>
    <w:rsid w:val="0023073E"/>
    <w:rsid w:val="002323D8"/>
    <w:rsid w:val="002323ED"/>
    <w:rsid w:val="00232B8F"/>
    <w:rsid w:val="002356B3"/>
    <w:rsid w:val="00240636"/>
    <w:rsid w:val="00241AEC"/>
    <w:rsid w:val="00243430"/>
    <w:rsid w:val="00245CFE"/>
    <w:rsid w:val="00245F04"/>
    <w:rsid w:val="00247D91"/>
    <w:rsid w:val="00252E27"/>
    <w:rsid w:val="00255259"/>
    <w:rsid w:val="002573D2"/>
    <w:rsid w:val="0026054E"/>
    <w:rsid w:val="002642A7"/>
    <w:rsid w:val="002644BB"/>
    <w:rsid w:val="00264F0E"/>
    <w:rsid w:val="00265CA8"/>
    <w:rsid w:val="00266A52"/>
    <w:rsid w:val="00266EB0"/>
    <w:rsid w:val="00267F73"/>
    <w:rsid w:val="002708DF"/>
    <w:rsid w:val="00273CE1"/>
    <w:rsid w:val="00275D66"/>
    <w:rsid w:val="002800C5"/>
    <w:rsid w:val="00282185"/>
    <w:rsid w:val="00286BD6"/>
    <w:rsid w:val="0029100D"/>
    <w:rsid w:val="00292239"/>
    <w:rsid w:val="002954AE"/>
    <w:rsid w:val="002A13A0"/>
    <w:rsid w:val="002A25ED"/>
    <w:rsid w:val="002A2EB8"/>
    <w:rsid w:val="002A4D4C"/>
    <w:rsid w:val="002A7146"/>
    <w:rsid w:val="002B15C9"/>
    <w:rsid w:val="002B265A"/>
    <w:rsid w:val="002B3407"/>
    <w:rsid w:val="002B5EC8"/>
    <w:rsid w:val="002B67CC"/>
    <w:rsid w:val="002C0961"/>
    <w:rsid w:val="002C0FF3"/>
    <w:rsid w:val="002C105C"/>
    <w:rsid w:val="002D219C"/>
    <w:rsid w:val="002D2526"/>
    <w:rsid w:val="002D38EC"/>
    <w:rsid w:val="002D4EA2"/>
    <w:rsid w:val="002D5535"/>
    <w:rsid w:val="002D5BB5"/>
    <w:rsid w:val="002D7CA9"/>
    <w:rsid w:val="002E01CD"/>
    <w:rsid w:val="002E5305"/>
    <w:rsid w:val="002E743A"/>
    <w:rsid w:val="002F008C"/>
    <w:rsid w:val="002F08D9"/>
    <w:rsid w:val="002F2475"/>
    <w:rsid w:val="002F3170"/>
    <w:rsid w:val="002F3663"/>
    <w:rsid w:val="002F50A6"/>
    <w:rsid w:val="002F53C7"/>
    <w:rsid w:val="0030080D"/>
    <w:rsid w:val="00304533"/>
    <w:rsid w:val="003102E2"/>
    <w:rsid w:val="00315DF9"/>
    <w:rsid w:val="0032507C"/>
    <w:rsid w:val="00332477"/>
    <w:rsid w:val="003331F3"/>
    <w:rsid w:val="00340413"/>
    <w:rsid w:val="003405B5"/>
    <w:rsid w:val="0034158A"/>
    <w:rsid w:val="00343A63"/>
    <w:rsid w:val="00347A2C"/>
    <w:rsid w:val="00352190"/>
    <w:rsid w:val="003538CF"/>
    <w:rsid w:val="003546DB"/>
    <w:rsid w:val="003553DC"/>
    <w:rsid w:val="003564F1"/>
    <w:rsid w:val="0035655E"/>
    <w:rsid w:val="003600B6"/>
    <w:rsid w:val="00362C83"/>
    <w:rsid w:val="0036458E"/>
    <w:rsid w:val="0036771B"/>
    <w:rsid w:val="00374DE3"/>
    <w:rsid w:val="00380072"/>
    <w:rsid w:val="0038468B"/>
    <w:rsid w:val="0038702D"/>
    <w:rsid w:val="003922F9"/>
    <w:rsid w:val="00392D29"/>
    <w:rsid w:val="00393AAA"/>
    <w:rsid w:val="003971A3"/>
    <w:rsid w:val="003A2C6B"/>
    <w:rsid w:val="003A34B4"/>
    <w:rsid w:val="003B1841"/>
    <w:rsid w:val="003B2A8F"/>
    <w:rsid w:val="003B30BD"/>
    <w:rsid w:val="003C284A"/>
    <w:rsid w:val="003C6E5C"/>
    <w:rsid w:val="003D41CE"/>
    <w:rsid w:val="003D5FBF"/>
    <w:rsid w:val="003E09A0"/>
    <w:rsid w:val="003F73F2"/>
    <w:rsid w:val="003F79A2"/>
    <w:rsid w:val="00400B30"/>
    <w:rsid w:val="00400C70"/>
    <w:rsid w:val="00400FA0"/>
    <w:rsid w:val="00401F2A"/>
    <w:rsid w:val="0040227E"/>
    <w:rsid w:val="00404268"/>
    <w:rsid w:val="00406DE8"/>
    <w:rsid w:val="00412D42"/>
    <w:rsid w:val="00414DE5"/>
    <w:rsid w:val="00422BF9"/>
    <w:rsid w:val="00424123"/>
    <w:rsid w:val="0042457F"/>
    <w:rsid w:val="0042465D"/>
    <w:rsid w:val="00427F10"/>
    <w:rsid w:val="0043028C"/>
    <w:rsid w:val="004313E1"/>
    <w:rsid w:val="0043432D"/>
    <w:rsid w:val="0043493A"/>
    <w:rsid w:val="00435062"/>
    <w:rsid w:val="00446F93"/>
    <w:rsid w:val="0044799D"/>
    <w:rsid w:val="00447DA4"/>
    <w:rsid w:val="00451E5B"/>
    <w:rsid w:val="0045227C"/>
    <w:rsid w:val="00454489"/>
    <w:rsid w:val="004604CE"/>
    <w:rsid w:val="00463FCC"/>
    <w:rsid w:val="00464BCD"/>
    <w:rsid w:val="00464E67"/>
    <w:rsid w:val="00475A96"/>
    <w:rsid w:val="00475D08"/>
    <w:rsid w:val="00477202"/>
    <w:rsid w:val="00477ED6"/>
    <w:rsid w:val="00480017"/>
    <w:rsid w:val="00483BEA"/>
    <w:rsid w:val="004844F1"/>
    <w:rsid w:val="004850E0"/>
    <w:rsid w:val="00486A7B"/>
    <w:rsid w:val="00492EAD"/>
    <w:rsid w:val="00493889"/>
    <w:rsid w:val="004957D5"/>
    <w:rsid w:val="004962C0"/>
    <w:rsid w:val="004A571B"/>
    <w:rsid w:val="004B0A0E"/>
    <w:rsid w:val="004B1325"/>
    <w:rsid w:val="004B170A"/>
    <w:rsid w:val="004C0440"/>
    <w:rsid w:val="004C3D96"/>
    <w:rsid w:val="004C42B3"/>
    <w:rsid w:val="004C6536"/>
    <w:rsid w:val="004C7E01"/>
    <w:rsid w:val="004D0191"/>
    <w:rsid w:val="004D166D"/>
    <w:rsid w:val="004D26E5"/>
    <w:rsid w:val="004D70BA"/>
    <w:rsid w:val="004D7E6D"/>
    <w:rsid w:val="004E0491"/>
    <w:rsid w:val="004E2494"/>
    <w:rsid w:val="004E43D7"/>
    <w:rsid w:val="004E4F0C"/>
    <w:rsid w:val="004E52B8"/>
    <w:rsid w:val="004E7717"/>
    <w:rsid w:val="004E7ED6"/>
    <w:rsid w:val="004E7F55"/>
    <w:rsid w:val="004F3797"/>
    <w:rsid w:val="004F415C"/>
    <w:rsid w:val="004F43EE"/>
    <w:rsid w:val="004F493A"/>
    <w:rsid w:val="004F4E86"/>
    <w:rsid w:val="004F585C"/>
    <w:rsid w:val="00503F34"/>
    <w:rsid w:val="00507F17"/>
    <w:rsid w:val="00512BF7"/>
    <w:rsid w:val="00513B68"/>
    <w:rsid w:val="00515C74"/>
    <w:rsid w:val="005165CD"/>
    <w:rsid w:val="00516FD9"/>
    <w:rsid w:val="005175FF"/>
    <w:rsid w:val="0052115E"/>
    <w:rsid w:val="00521183"/>
    <w:rsid w:val="005248F8"/>
    <w:rsid w:val="005274A8"/>
    <w:rsid w:val="0053407E"/>
    <w:rsid w:val="0054310B"/>
    <w:rsid w:val="00544B30"/>
    <w:rsid w:val="00547BD4"/>
    <w:rsid w:val="00547F82"/>
    <w:rsid w:val="0055055A"/>
    <w:rsid w:val="00550F4A"/>
    <w:rsid w:val="005533F3"/>
    <w:rsid w:val="00554C62"/>
    <w:rsid w:val="00555454"/>
    <w:rsid w:val="0055668A"/>
    <w:rsid w:val="00565F5D"/>
    <w:rsid w:val="005708B6"/>
    <w:rsid w:val="00570A8A"/>
    <w:rsid w:val="00581072"/>
    <w:rsid w:val="00583BAE"/>
    <w:rsid w:val="00583CD4"/>
    <w:rsid w:val="00586012"/>
    <w:rsid w:val="00587655"/>
    <w:rsid w:val="00593CD2"/>
    <w:rsid w:val="005A164C"/>
    <w:rsid w:val="005A1DDD"/>
    <w:rsid w:val="005A2242"/>
    <w:rsid w:val="005A417E"/>
    <w:rsid w:val="005A7035"/>
    <w:rsid w:val="005B023C"/>
    <w:rsid w:val="005B1D7B"/>
    <w:rsid w:val="005B418A"/>
    <w:rsid w:val="005B58E8"/>
    <w:rsid w:val="005C05AA"/>
    <w:rsid w:val="005C1AF9"/>
    <w:rsid w:val="005C3098"/>
    <w:rsid w:val="005C4F66"/>
    <w:rsid w:val="005C6628"/>
    <w:rsid w:val="005C7105"/>
    <w:rsid w:val="005D0AED"/>
    <w:rsid w:val="005D0D14"/>
    <w:rsid w:val="005D3301"/>
    <w:rsid w:val="005D4652"/>
    <w:rsid w:val="005D4AD3"/>
    <w:rsid w:val="005E110C"/>
    <w:rsid w:val="005E1853"/>
    <w:rsid w:val="005E2385"/>
    <w:rsid w:val="005E47E4"/>
    <w:rsid w:val="005E4A7D"/>
    <w:rsid w:val="005F1C34"/>
    <w:rsid w:val="005F5365"/>
    <w:rsid w:val="006014CA"/>
    <w:rsid w:val="00604961"/>
    <w:rsid w:val="00604EF9"/>
    <w:rsid w:val="00605310"/>
    <w:rsid w:val="00606D45"/>
    <w:rsid w:val="0061491B"/>
    <w:rsid w:val="00615DDD"/>
    <w:rsid w:val="006161FA"/>
    <w:rsid w:val="00616260"/>
    <w:rsid w:val="00616656"/>
    <w:rsid w:val="00631741"/>
    <w:rsid w:val="00632AE0"/>
    <w:rsid w:val="00633B47"/>
    <w:rsid w:val="00633C83"/>
    <w:rsid w:val="00636F8C"/>
    <w:rsid w:val="00637658"/>
    <w:rsid w:val="0064031A"/>
    <w:rsid w:val="0064265E"/>
    <w:rsid w:val="00642972"/>
    <w:rsid w:val="00646800"/>
    <w:rsid w:val="00646CA3"/>
    <w:rsid w:val="006470EE"/>
    <w:rsid w:val="00652141"/>
    <w:rsid w:val="006535EB"/>
    <w:rsid w:val="00655E8A"/>
    <w:rsid w:val="00655F45"/>
    <w:rsid w:val="00657905"/>
    <w:rsid w:val="00662D75"/>
    <w:rsid w:val="006637CE"/>
    <w:rsid w:val="00663C2F"/>
    <w:rsid w:val="00663C75"/>
    <w:rsid w:val="00667B21"/>
    <w:rsid w:val="006737F8"/>
    <w:rsid w:val="006758E8"/>
    <w:rsid w:val="00682B79"/>
    <w:rsid w:val="006917AA"/>
    <w:rsid w:val="00693869"/>
    <w:rsid w:val="006A0F54"/>
    <w:rsid w:val="006A264B"/>
    <w:rsid w:val="006B4D93"/>
    <w:rsid w:val="006B7883"/>
    <w:rsid w:val="006C26E8"/>
    <w:rsid w:val="006C403F"/>
    <w:rsid w:val="006C5CC1"/>
    <w:rsid w:val="006D1260"/>
    <w:rsid w:val="006D4878"/>
    <w:rsid w:val="006E10F6"/>
    <w:rsid w:val="006E6308"/>
    <w:rsid w:val="006E68D5"/>
    <w:rsid w:val="006F0917"/>
    <w:rsid w:val="006F3119"/>
    <w:rsid w:val="006F3887"/>
    <w:rsid w:val="006F41A8"/>
    <w:rsid w:val="006F5F87"/>
    <w:rsid w:val="006F6843"/>
    <w:rsid w:val="00700777"/>
    <w:rsid w:val="00703876"/>
    <w:rsid w:val="0070538F"/>
    <w:rsid w:val="00705E30"/>
    <w:rsid w:val="00706613"/>
    <w:rsid w:val="00710049"/>
    <w:rsid w:val="00711373"/>
    <w:rsid w:val="007132D0"/>
    <w:rsid w:val="00713EEB"/>
    <w:rsid w:val="00715839"/>
    <w:rsid w:val="0071618F"/>
    <w:rsid w:val="00717519"/>
    <w:rsid w:val="00717AC0"/>
    <w:rsid w:val="00721DA2"/>
    <w:rsid w:val="00723B25"/>
    <w:rsid w:val="00725139"/>
    <w:rsid w:val="00725253"/>
    <w:rsid w:val="007345A1"/>
    <w:rsid w:val="0073639E"/>
    <w:rsid w:val="007429FB"/>
    <w:rsid w:val="00744A2F"/>
    <w:rsid w:val="00745D8B"/>
    <w:rsid w:val="007467BB"/>
    <w:rsid w:val="007500FC"/>
    <w:rsid w:val="00753F10"/>
    <w:rsid w:val="00756A90"/>
    <w:rsid w:val="0075766E"/>
    <w:rsid w:val="00762B5C"/>
    <w:rsid w:val="00764F57"/>
    <w:rsid w:val="00771996"/>
    <w:rsid w:val="00772103"/>
    <w:rsid w:val="00774187"/>
    <w:rsid w:val="00774295"/>
    <w:rsid w:val="00781592"/>
    <w:rsid w:val="00781DB3"/>
    <w:rsid w:val="00784FDB"/>
    <w:rsid w:val="007855AC"/>
    <w:rsid w:val="007961E7"/>
    <w:rsid w:val="00796A46"/>
    <w:rsid w:val="007A2825"/>
    <w:rsid w:val="007A3966"/>
    <w:rsid w:val="007A492E"/>
    <w:rsid w:val="007A741A"/>
    <w:rsid w:val="007B2A8C"/>
    <w:rsid w:val="007B33B9"/>
    <w:rsid w:val="007B7122"/>
    <w:rsid w:val="007C21F9"/>
    <w:rsid w:val="007C5ABC"/>
    <w:rsid w:val="007D0974"/>
    <w:rsid w:val="007D1BD2"/>
    <w:rsid w:val="007D43C4"/>
    <w:rsid w:val="007D5748"/>
    <w:rsid w:val="007D5CEF"/>
    <w:rsid w:val="007D5CF1"/>
    <w:rsid w:val="007D6A58"/>
    <w:rsid w:val="007D7257"/>
    <w:rsid w:val="007E053F"/>
    <w:rsid w:val="007E170F"/>
    <w:rsid w:val="007E4BE4"/>
    <w:rsid w:val="007E6563"/>
    <w:rsid w:val="007E7097"/>
    <w:rsid w:val="007E774C"/>
    <w:rsid w:val="007F04D8"/>
    <w:rsid w:val="007F2A49"/>
    <w:rsid w:val="0080577C"/>
    <w:rsid w:val="00806FEA"/>
    <w:rsid w:val="00807A15"/>
    <w:rsid w:val="00810A5B"/>
    <w:rsid w:val="008130B6"/>
    <w:rsid w:val="0081639A"/>
    <w:rsid w:val="008220C7"/>
    <w:rsid w:val="008410D0"/>
    <w:rsid w:val="00841276"/>
    <w:rsid w:val="008467B3"/>
    <w:rsid w:val="00846A76"/>
    <w:rsid w:val="00847BC4"/>
    <w:rsid w:val="00857819"/>
    <w:rsid w:val="00857A53"/>
    <w:rsid w:val="0086199E"/>
    <w:rsid w:val="00861E17"/>
    <w:rsid w:val="0086360E"/>
    <w:rsid w:val="00873185"/>
    <w:rsid w:val="008734CE"/>
    <w:rsid w:val="0087784F"/>
    <w:rsid w:val="00880D52"/>
    <w:rsid w:val="00881825"/>
    <w:rsid w:val="008859FE"/>
    <w:rsid w:val="00887436"/>
    <w:rsid w:val="00892B9A"/>
    <w:rsid w:val="00894084"/>
    <w:rsid w:val="00895B19"/>
    <w:rsid w:val="008A45FF"/>
    <w:rsid w:val="008B2BF4"/>
    <w:rsid w:val="008B3018"/>
    <w:rsid w:val="008B4B09"/>
    <w:rsid w:val="008B733D"/>
    <w:rsid w:val="008C057B"/>
    <w:rsid w:val="008C0B8C"/>
    <w:rsid w:val="008D7ADD"/>
    <w:rsid w:val="008E01C2"/>
    <w:rsid w:val="008E66B8"/>
    <w:rsid w:val="008E755E"/>
    <w:rsid w:val="008E7AFD"/>
    <w:rsid w:val="008F0D5F"/>
    <w:rsid w:val="008F0DFB"/>
    <w:rsid w:val="008F2187"/>
    <w:rsid w:val="008F4382"/>
    <w:rsid w:val="008F5A32"/>
    <w:rsid w:val="00904CFF"/>
    <w:rsid w:val="009052C0"/>
    <w:rsid w:val="00906999"/>
    <w:rsid w:val="00906D7B"/>
    <w:rsid w:val="00911723"/>
    <w:rsid w:val="00912344"/>
    <w:rsid w:val="00912C5B"/>
    <w:rsid w:val="0091763C"/>
    <w:rsid w:val="0092010E"/>
    <w:rsid w:val="0092032F"/>
    <w:rsid w:val="00920820"/>
    <w:rsid w:val="00920AF8"/>
    <w:rsid w:val="00924F35"/>
    <w:rsid w:val="00925561"/>
    <w:rsid w:val="00927151"/>
    <w:rsid w:val="00930612"/>
    <w:rsid w:val="00931C09"/>
    <w:rsid w:val="00937D5A"/>
    <w:rsid w:val="00941272"/>
    <w:rsid w:val="009428A1"/>
    <w:rsid w:val="00944099"/>
    <w:rsid w:val="0094458A"/>
    <w:rsid w:val="00946BC7"/>
    <w:rsid w:val="0094705C"/>
    <w:rsid w:val="00947BEB"/>
    <w:rsid w:val="00947DD3"/>
    <w:rsid w:val="00960912"/>
    <w:rsid w:val="0096405D"/>
    <w:rsid w:val="009648F3"/>
    <w:rsid w:val="00973D92"/>
    <w:rsid w:val="00973E9E"/>
    <w:rsid w:val="009749C1"/>
    <w:rsid w:val="00975F69"/>
    <w:rsid w:val="009767A3"/>
    <w:rsid w:val="0097684B"/>
    <w:rsid w:val="00976B7E"/>
    <w:rsid w:val="009805CE"/>
    <w:rsid w:val="009831D2"/>
    <w:rsid w:val="009833B0"/>
    <w:rsid w:val="00991868"/>
    <w:rsid w:val="009919B7"/>
    <w:rsid w:val="009955FB"/>
    <w:rsid w:val="009972B6"/>
    <w:rsid w:val="009A3666"/>
    <w:rsid w:val="009A42F2"/>
    <w:rsid w:val="009A43C4"/>
    <w:rsid w:val="009A65CE"/>
    <w:rsid w:val="009B0BA1"/>
    <w:rsid w:val="009B3C37"/>
    <w:rsid w:val="009B408D"/>
    <w:rsid w:val="009B607D"/>
    <w:rsid w:val="009B7240"/>
    <w:rsid w:val="009C096D"/>
    <w:rsid w:val="009C1398"/>
    <w:rsid w:val="009C4E57"/>
    <w:rsid w:val="009C5350"/>
    <w:rsid w:val="009C66F2"/>
    <w:rsid w:val="009C6B1F"/>
    <w:rsid w:val="009C7D1D"/>
    <w:rsid w:val="009D1C35"/>
    <w:rsid w:val="009D49B1"/>
    <w:rsid w:val="009F0B86"/>
    <w:rsid w:val="009F4A1C"/>
    <w:rsid w:val="009F5A1E"/>
    <w:rsid w:val="009F74F4"/>
    <w:rsid w:val="00A01C0A"/>
    <w:rsid w:val="00A022B9"/>
    <w:rsid w:val="00A06B90"/>
    <w:rsid w:val="00A10689"/>
    <w:rsid w:val="00A1118B"/>
    <w:rsid w:val="00A1119C"/>
    <w:rsid w:val="00A133A4"/>
    <w:rsid w:val="00A14809"/>
    <w:rsid w:val="00A14F59"/>
    <w:rsid w:val="00A1645E"/>
    <w:rsid w:val="00A17F84"/>
    <w:rsid w:val="00A206A8"/>
    <w:rsid w:val="00A22DD8"/>
    <w:rsid w:val="00A22F54"/>
    <w:rsid w:val="00A265AC"/>
    <w:rsid w:val="00A34896"/>
    <w:rsid w:val="00A3498A"/>
    <w:rsid w:val="00A407BA"/>
    <w:rsid w:val="00A52572"/>
    <w:rsid w:val="00A6059D"/>
    <w:rsid w:val="00A61284"/>
    <w:rsid w:val="00A675D1"/>
    <w:rsid w:val="00A7130E"/>
    <w:rsid w:val="00A7378C"/>
    <w:rsid w:val="00A742EA"/>
    <w:rsid w:val="00A749B3"/>
    <w:rsid w:val="00A90CA3"/>
    <w:rsid w:val="00A932C2"/>
    <w:rsid w:val="00A94E27"/>
    <w:rsid w:val="00A957EA"/>
    <w:rsid w:val="00AA08B6"/>
    <w:rsid w:val="00AA13F0"/>
    <w:rsid w:val="00AA5BA7"/>
    <w:rsid w:val="00AA5FFD"/>
    <w:rsid w:val="00AA7811"/>
    <w:rsid w:val="00AB1378"/>
    <w:rsid w:val="00AB2A76"/>
    <w:rsid w:val="00AB5CAF"/>
    <w:rsid w:val="00AB6B8A"/>
    <w:rsid w:val="00AC010F"/>
    <w:rsid w:val="00AC2810"/>
    <w:rsid w:val="00AC2AC1"/>
    <w:rsid w:val="00AC463E"/>
    <w:rsid w:val="00AC72AB"/>
    <w:rsid w:val="00AD01D2"/>
    <w:rsid w:val="00AD0B08"/>
    <w:rsid w:val="00AD7598"/>
    <w:rsid w:val="00AE1AB7"/>
    <w:rsid w:val="00AE31A6"/>
    <w:rsid w:val="00AE752F"/>
    <w:rsid w:val="00AF0823"/>
    <w:rsid w:val="00AF194F"/>
    <w:rsid w:val="00AF45D5"/>
    <w:rsid w:val="00AF54B2"/>
    <w:rsid w:val="00AF65FD"/>
    <w:rsid w:val="00B03BF6"/>
    <w:rsid w:val="00B079EF"/>
    <w:rsid w:val="00B11B32"/>
    <w:rsid w:val="00B1247E"/>
    <w:rsid w:val="00B17705"/>
    <w:rsid w:val="00B21ED3"/>
    <w:rsid w:val="00B221B5"/>
    <w:rsid w:val="00B22ECC"/>
    <w:rsid w:val="00B27557"/>
    <w:rsid w:val="00B27786"/>
    <w:rsid w:val="00B27C06"/>
    <w:rsid w:val="00B27E36"/>
    <w:rsid w:val="00B32217"/>
    <w:rsid w:val="00B34098"/>
    <w:rsid w:val="00B353CC"/>
    <w:rsid w:val="00B3629A"/>
    <w:rsid w:val="00B37D8A"/>
    <w:rsid w:val="00B40DE3"/>
    <w:rsid w:val="00B427D6"/>
    <w:rsid w:val="00B430A7"/>
    <w:rsid w:val="00B5124B"/>
    <w:rsid w:val="00B53ED5"/>
    <w:rsid w:val="00B5524A"/>
    <w:rsid w:val="00B60B72"/>
    <w:rsid w:val="00B60EB8"/>
    <w:rsid w:val="00B61A40"/>
    <w:rsid w:val="00B62A2E"/>
    <w:rsid w:val="00B63BB0"/>
    <w:rsid w:val="00B67658"/>
    <w:rsid w:val="00B76C2E"/>
    <w:rsid w:val="00B81FCB"/>
    <w:rsid w:val="00B82068"/>
    <w:rsid w:val="00B82146"/>
    <w:rsid w:val="00B82B15"/>
    <w:rsid w:val="00B85458"/>
    <w:rsid w:val="00B90EB6"/>
    <w:rsid w:val="00B93547"/>
    <w:rsid w:val="00BA0375"/>
    <w:rsid w:val="00BA1AE0"/>
    <w:rsid w:val="00BA3E14"/>
    <w:rsid w:val="00BA50EB"/>
    <w:rsid w:val="00BA58F9"/>
    <w:rsid w:val="00BA5B2A"/>
    <w:rsid w:val="00BC21B0"/>
    <w:rsid w:val="00BC4D06"/>
    <w:rsid w:val="00BC56F9"/>
    <w:rsid w:val="00BC65D6"/>
    <w:rsid w:val="00BD0848"/>
    <w:rsid w:val="00BD320A"/>
    <w:rsid w:val="00BD46DA"/>
    <w:rsid w:val="00BD4758"/>
    <w:rsid w:val="00BD76F3"/>
    <w:rsid w:val="00BE2185"/>
    <w:rsid w:val="00BE2972"/>
    <w:rsid w:val="00BF1589"/>
    <w:rsid w:val="00BF190D"/>
    <w:rsid w:val="00BF4675"/>
    <w:rsid w:val="00C1006A"/>
    <w:rsid w:val="00C14308"/>
    <w:rsid w:val="00C14424"/>
    <w:rsid w:val="00C14C8D"/>
    <w:rsid w:val="00C1715E"/>
    <w:rsid w:val="00C22709"/>
    <w:rsid w:val="00C238A9"/>
    <w:rsid w:val="00C24594"/>
    <w:rsid w:val="00C2482E"/>
    <w:rsid w:val="00C30679"/>
    <w:rsid w:val="00C3265D"/>
    <w:rsid w:val="00C332E9"/>
    <w:rsid w:val="00C340D3"/>
    <w:rsid w:val="00C3473C"/>
    <w:rsid w:val="00C35880"/>
    <w:rsid w:val="00C3637D"/>
    <w:rsid w:val="00C3729F"/>
    <w:rsid w:val="00C417CA"/>
    <w:rsid w:val="00C446F9"/>
    <w:rsid w:val="00C44AC9"/>
    <w:rsid w:val="00C467FD"/>
    <w:rsid w:val="00C47E36"/>
    <w:rsid w:val="00C512FF"/>
    <w:rsid w:val="00C5166C"/>
    <w:rsid w:val="00C531D9"/>
    <w:rsid w:val="00C532B0"/>
    <w:rsid w:val="00C56BED"/>
    <w:rsid w:val="00C56E1C"/>
    <w:rsid w:val="00C609C3"/>
    <w:rsid w:val="00C60A1A"/>
    <w:rsid w:val="00C637EC"/>
    <w:rsid w:val="00C65379"/>
    <w:rsid w:val="00C65FF2"/>
    <w:rsid w:val="00C6681D"/>
    <w:rsid w:val="00C67D66"/>
    <w:rsid w:val="00C71BAA"/>
    <w:rsid w:val="00C765A9"/>
    <w:rsid w:val="00C80B4B"/>
    <w:rsid w:val="00C816E8"/>
    <w:rsid w:val="00C845D4"/>
    <w:rsid w:val="00C85AE3"/>
    <w:rsid w:val="00C861AF"/>
    <w:rsid w:val="00C92D38"/>
    <w:rsid w:val="00C9483A"/>
    <w:rsid w:val="00C96E23"/>
    <w:rsid w:val="00CA4BA3"/>
    <w:rsid w:val="00CB0E66"/>
    <w:rsid w:val="00CB20C2"/>
    <w:rsid w:val="00CB383B"/>
    <w:rsid w:val="00CC259B"/>
    <w:rsid w:val="00CC7C98"/>
    <w:rsid w:val="00CD0803"/>
    <w:rsid w:val="00CD247C"/>
    <w:rsid w:val="00CD2713"/>
    <w:rsid w:val="00CD2891"/>
    <w:rsid w:val="00CD7048"/>
    <w:rsid w:val="00CD712D"/>
    <w:rsid w:val="00CD73CC"/>
    <w:rsid w:val="00CE124B"/>
    <w:rsid w:val="00CE669B"/>
    <w:rsid w:val="00CF00B5"/>
    <w:rsid w:val="00CF05C7"/>
    <w:rsid w:val="00CF079E"/>
    <w:rsid w:val="00CF47F7"/>
    <w:rsid w:val="00CF7C08"/>
    <w:rsid w:val="00D03094"/>
    <w:rsid w:val="00D06621"/>
    <w:rsid w:val="00D13951"/>
    <w:rsid w:val="00D17467"/>
    <w:rsid w:val="00D17EED"/>
    <w:rsid w:val="00D2169E"/>
    <w:rsid w:val="00D2353C"/>
    <w:rsid w:val="00D24849"/>
    <w:rsid w:val="00D30BF5"/>
    <w:rsid w:val="00D31453"/>
    <w:rsid w:val="00D33B50"/>
    <w:rsid w:val="00D37416"/>
    <w:rsid w:val="00D422FF"/>
    <w:rsid w:val="00D433F2"/>
    <w:rsid w:val="00D479F4"/>
    <w:rsid w:val="00D50DBD"/>
    <w:rsid w:val="00D52288"/>
    <w:rsid w:val="00D64447"/>
    <w:rsid w:val="00D6461F"/>
    <w:rsid w:val="00D75762"/>
    <w:rsid w:val="00D77891"/>
    <w:rsid w:val="00D812FD"/>
    <w:rsid w:val="00D83D7E"/>
    <w:rsid w:val="00D91C50"/>
    <w:rsid w:val="00D923E6"/>
    <w:rsid w:val="00D934CE"/>
    <w:rsid w:val="00D9430E"/>
    <w:rsid w:val="00D9544A"/>
    <w:rsid w:val="00D95AD4"/>
    <w:rsid w:val="00DA2BE4"/>
    <w:rsid w:val="00DA4D4D"/>
    <w:rsid w:val="00DA5814"/>
    <w:rsid w:val="00DA5A0F"/>
    <w:rsid w:val="00DA77C6"/>
    <w:rsid w:val="00DB34A5"/>
    <w:rsid w:val="00DB43F8"/>
    <w:rsid w:val="00DB496A"/>
    <w:rsid w:val="00DB5728"/>
    <w:rsid w:val="00DC2EF4"/>
    <w:rsid w:val="00DC3349"/>
    <w:rsid w:val="00DC3D35"/>
    <w:rsid w:val="00DC4D75"/>
    <w:rsid w:val="00DC569E"/>
    <w:rsid w:val="00DE1305"/>
    <w:rsid w:val="00DE1F6F"/>
    <w:rsid w:val="00DE5C71"/>
    <w:rsid w:val="00DE6FE7"/>
    <w:rsid w:val="00DF2089"/>
    <w:rsid w:val="00DF47C2"/>
    <w:rsid w:val="00E02964"/>
    <w:rsid w:val="00E05457"/>
    <w:rsid w:val="00E1064A"/>
    <w:rsid w:val="00E12019"/>
    <w:rsid w:val="00E12430"/>
    <w:rsid w:val="00E148B8"/>
    <w:rsid w:val="00E150AE"/>
    <w:rsid w:val="00E21103"/>
    <w:rsid w:val="00E224B3"/>
    <w:rsid w:val="00E22857"/>
    <w:rsid w:val="00E22EBE"/>
    <w:rsid w:val="00E31980"/>
    <w:rsid w:val="00E31F42"/>
    <w:rsid w:val="00E32C1B"/>
    <w:rsid w:val="00E3325A"/>
    <w:rsid w:val="00E36CF3"/>
    <w:rsid w:val="00E37076"/>
    <w:rsid w:val="00E379D9"/>
    <w:rsid w:val="00E40B41"/>
    <w:rsid w:val="00E423E1"/>
    <w:rsid w:val="00E429C1"/>
    <w:rsid w:val="00E463CB"/>
    <w:rsid w:val="00E52DDD"/>
    <w:rsid w:val="00E53B1B"/>
    <w:rsid w:val="00E53E4D"/>
    <w:rsid w:val="00E545C1"/>
    <w:rsid w:val="00E55133"/>
    <w:rsid w:val="00E57145"/>
    <w:rsid w:val="00E6461B"/>
    <w:rsid w:val="00E658EF"/>
    <w:rsid w:val="00E66C9C"/>
    <w:rsid w:val="00E76718"/>
    <w:rsid w:val="00E80D6B"/>
    <w:rsid w:val="00E840B1"/>
    <w:rsid w:val="00E84619"/>
    <w:rsid w:val="00E96104"/>
    <w:rsid w:val="00E97674"/>
    <w:rsid w:val="00EA26C4"/>
    <w:rsid w:val="00EA467E"/>
    <w:rsid w:val="00EA5F9E"/>
    <w:rsid w:val="00EA6ABC"/>
    <w:rsid w:val="00EA6B26"/>
    <w:rsid w:val="00EB11B1"/>
    <w:rsid w:val="00EB16A1"/>
    <w:rsid w:val="00EB263A"/>
    <w:rsid w:val="00EB27D5"/>
    <w:rsid w:val="00EB61EA"/>
    <w:rsid w:val="00EB7787"/>
    <w:rsid w:val="00EC0DFC"/>
    <w:rsid w:val="00EC13F3"/>
    <w:rsid w:val="00EC1484"/>
    <w:rsid w:val="00EC289C"/>
    <w:rsid w:val="00EC40AC"/>
    <w:rsid w:val="00EC4214"/>
    <w:rsid w:val="00EC62EC"/>
    <w:rsid w:val="00EC7053"/>
    <w:rsid w:val="00ED2EE9"/>
    <w:rsid w:val="00ED308E"/>
    <w:rsid w:val="00ED5560"/>
    <w:rsid w:val="00ED7DE9"/>
    <w:rsid w:val="00ED7F38"/>
    <w:rsid w:val="00EE3A5C"/>
    <w:rsid w:val="00EE4689"/>
    <w:rsid w:val="00EE562C"/>
    <w:rsid w:val="00EE7E8B"/>
    <w:rsid w:val="00EF3099"/>
    <w:rsid w:val="00EF7C17"/>
    <w:rsid w:val="00F003EB"/>
    <w:rsid w:val="00F06016"/>
    <w:rsid w:val="00F10340"/>
    <w:rsid w:val="00F10796"/>
    <w:rsid w:val="00F11100"/>
    <w:rsid w:val="00F11B1F"/>
    <w:rsid w:val="00F1337A"/>
    <w:rsid w:val="00F1379E"/>
    <w:rsid w:val="00F17373"/>
    <w:rsid w:val="00F225CD"/>
    <w:rsid w:val="00F24D61"/>
    <w:rsid w:val="00F2767A"/>
    <w:rsid w:val="00F279EF"/>
    <w:rsid w:val="00F40036"/>
    <w:rsid w:val="00F408FC"/>
    <w:rsid w:val="00F46A21"/>
    <w:rsid w:val="00F51474"/>
    <w:rsid w:val="00F549B6"/>
    <w:rsid w:val="00F54C52"/>
    <w:rsid w:val="00F624F1"/>
    <w:rsid w:val="00F62DD6"/>
    <w:rsid w:val="00F63C56"/>
    <w:rsid w:val="00F727DB"/>
    <w:rsid w:val="00F734FB"/>
    <w:rsid w:val="00F73E26"/>
    <w:rsid w:val="00F746D4"/>
    <w:rsid w:val="00F7594F"/>
    <w:rsid w:val="00F829BD"/>
    <w:rsid w:val="00F82F85"/>
    <w:rsid w:val="00F83DE1"/>
    <w:rsid w:val="00F87010"/>
    <w:rsid w:val="00F87082"/>
    <w:rsid w:val="00F9221A"/>
    <w:rsid w:val="00F93B22"/>
    <w:rsid w:val="00F96253"/>
    <w:rsid w:val="00F97A2B"/>
    <w:rsid w:val="00FA11AB"/>
    <w:rsid w:val="00FA1414"/>
    <w:rsid w:val="00FA2D6F"/>
    <w:rsid w:val="00FA6872"/>
    <w:rsid w:val="00FB461C"/>
    <w:rsid w:val="00FB4D8C"/>
    <w:rsid w:val="00FC56D4"/>
    <w:rsid w:val="00FC7BB8"/>
    <w:rsid w:val="00FD113E"/>
    <w:rsid w:val="00FD2D14"/>
    <w:rsid w:val="00FD56E1"/>
    <w:rsid w:val="00FE0E91"/>
    <w:rsid w:val="00FE13CF"/>
    <w:rsid w:val="00FE1BC1"/>
    <w:rsid w:val="00FE1F07"/>
    <w:rsid w:val="00FE351A"/>
    <w:rsid w:val="00FE4421"/>
    <w:rsid w:val="00FE57BA"/>
    <w:rsid w:val="00FE6443"/>
    <w:rsid w:val="00FE6469"/>
    <w:rsid w:val="00FF3AC7"/>
    <w:rsid w:val="00FF6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Date" w:uiPriority="99"/>
    <w:lsdException w:name="Hyperlink" w:uiPriority="99"/>
    <w:lsdException w:name="Strong" w:semiHidden="0" w:unhideWhenUsed="0" w:qFormat="1"/>
    <w:lsdException w:name="Emphasis" w:semiHidden="0" w:uiPriority="20" w:unhideWhenUsed="0" w:qFormat="1"/>
    <w:lsdException w:name="Normal (Web)" w:uiPriority="99"/>
    <w:lsdException w:name="HTML Preformatted" w:uiPriority="99"/>
    <w:lsdException w:name="annotation subject" w:uiPriority="99"/>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2E9"/>
    <w:pPr>
      <w:widowControl w:val="0"/>
      <w:spacing w:line="360" w:lineRule="auto"/>
      <w:jc w:val="both"/>
    </w:pPr>
    <w:rPr>
      <w:kern w:val="2"/>
      <w:sz w:val="24"/>
    </w:rPr>
  </w:style>
  <w:style w:type="paragraph" w:styleId="1">
    <w:name w:val="heading 1"/>
    <w:aliases w:val="DocAccpt,(Chapter Nbr),PIM 1,H1,123321,Title1,卷标题,aa章标题,Heading One,Section Head,h1,l1,1,Heading 0,Level 1 Topic Heading,1st level,I1,Chapter title,l1+toc 1,Level 11,H11,H12,H13,H14,H15,H16,H17,H18,H19,H110,H111,H112,H121,H131,H141,H151,H161,H171,l"/>
    <w:basedOn w:val="a"/>
    <w:next w:val="a"/>
    <w:link w:val="1Char"/>
    <w:autoRedefine/>
    <w:qFormat/>
    <w:rsid w:val="00CB0E66"/>
    <w:pPr>
      <w:keepNext/>
      <w:keepLines/>
      <w:numPr>
        <w:numId w:val="1"/>
      </w:numPr>
      <w:spacing w:line="300" w:lineRule="auto"/>
      <w:outlineLvl w:val="0"/>
    </w:pPr>
    <w:rPr>
      <w:b/>
      <w:bCs/>
      <w:kern w:val="44"/>
      <w:sz w:val="30"/>
      <w:szCs w:val="44"/>
    </w:rPr>
  </w:style>
  <w:style w:type="paragraph" w:styleId="2">
    <w:name w:val="heading 2"/>
    <w:aliases w:val="H2,h2,2,Header 2,l2,Level 2 Head,Small Chapter),Reshdr2,Heading 2 Hidden,Heading 2 CCBS,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L2"/>
    <w:basedOn w:val="a"/>
    <w:next w:val="a"/>
    <w:link w:val="2Char"/>
    <w:autoRedefine/>
    <w:qFormat/>
    <w:rsid w:val="00292239"/>
    <w:pPr>
      <w:keepNext/>
      <w:keepLines/>
      <w:numPr>
        <w:ilvl w:val="1"/>
        <w:numId w:val="1"/>
      </w:numPr>
      <w:spacing w:line="300" w:lineRule="auto"/>
      <w:outlineLvl w:val="1"/>
    </w:pPr>
    <w:rPr>
      <w:rFonts w:ascii="微软雅黑" w:eastAsia="微软雅黑" w:hAnsi="微软雅黑"/>
      <w:b/>
      <w:bCs/>
      <w:sz w:val="28"/>
      <w:szCs w:val="32"/>
    </w:rPr>
  </w:style>
  <w:style w:type="paragraph" w:styleId="3">
    <w:name w:val="heading 3"/>
    <w:aliases w:val="h3,(Appendix Nbr),H3,level_3,PIM 3,l3,CT,Level 3 Topic Heading,sect1.2.3,l3+toc 3,Sub-section Title,sect1.2.31,sect1.2.32,sect1.2.311,sect1.2.33,sect1.2.312,Heading 3 - old,Level 3 Head,Bold Head,bh,3rd level,3,Title3,Heading Three,BOD 0,prop3,2h,M"/>
    <w:basedOn w:val="a"/>
    <w:next w:val="a"/>
    <w:link w:val="3Char"/>
    <w:autoRedefine/>
    <w:qFormat/>
    <w:rsid w:val="00DB5728"/>
    <w:pPr>
      <w:keepNext/>
      <w:keepLines/>
      <w:numPr>
        <w:ilvl w:val="2"/>
        <w:numId w:val="1"/>
      </w:numPr>
      <w:spacing w:line="300" w:lineRule="auto"/>
      <w:outlineLvl w:val="2"/>
    </w:pPr>
    <w:rPr>
      <w:rFonts w:ascii="微软雅黑" w:eastAsia="微软雅黑" w:hAnsi="微软雅黑"/>
      <w:b/>
      <w:bCs/>
      <w:szCs w:val="32"/>
    </w:rPr>
  </w:style>
  <w:style w:type="paragraph" w:styleId="4">
    <w:name w:val="heading 4"/>
    <w:aliases w:val="H4,bullet,bl,bb,PIM 4,h4,(Small Appendix),付标题,l4,sect 1.2.3.4,Ref Heading 1,rh1,Heading sql,h41,h42,h43,h411,h44,h412,h45,h413,h46,h414,h47,h48,h415,h49,h410,h416,h417,h418,h419,h420,h4110,h421,heading 4,heading 41,heading 42,heading 411,heading 43"/>
    <w:basedOn w:val="a"/>
    <w:next w:val="a"/>
    <w:link w:val="4Char"/>
    <w:autoRedefine/>
    <w:qFormat/>
    <w:rsid w:val="00A6059D"/>
    <w:pPr>
      <w:keepNext/>
      <w:keepLines/>
      <w:numPr>
        <w:ilvl w:val="3"/>
        <w:numId w:val="1"/>
      </w:numPr>
      <w:spacing w:line="300" w:lineRule="auto"/>
      <w:outlineLvl w:val="3"/>
    </w:pPr>
    <w:rPr>
      <w:b/>
      <w:bCs/>
      <w:szCs w:val="28"/>
    </w:rPr>
  </w:style>
  <w:style w:type="paragraph" w:styleId="5">
    <w:name w:val="heading 5"/>
    <w:aliases w:val="标题 5 Char Char,dash,ds,dd,h5,H5,Roman list,PIM 5,ITT t5,PA Pico Section,5,H5-Heading 5,l5,heading5,heading 5,Level 3 - i,dash1,ds1,dd1,dash2,ds2,dd2,dash3,ds3,dd3,dash4,ds4,dd4,dash5,ds5,dd5,dash6,ds6,dd6,dash7,ds7,dd7,dash8,ds8,dd8,dash9,ds9,dd9,标"/>
    <w:basedOn w:val="a"/>
    <w:next w:val="a"/>
    <w:link w:val="5Char"/>
    <w:autoRedefine/>
    <w:qFormat/>
    <w:rsid w:val="00F51474"/>
    <w:pPr>
      <w:keepNext/>
      <w:keepLines/>
      <w:numPr>
        <w:ilvl w:val="4"/>
        <w:numId w:val="1"/>
      </w:numPr>
      <w:spacing w:line="300" w:lineRule="auto"/>
      <w:outlineLvl w:val="4"/>
    </w:pPr>
    <w:rPr>
      <w:b/>
      <w:bCs/>
      <w:szCs w:val="28"/>
    </w:rPr>
  </w:style>
  <w:style w:type="paragraph" w:styleId="6">
    <w:name w:val="heading 6"/>
    <w:aliases w:val="H6,BOD 4,Legal Level 1.,Bullet list,PIM 6,第五层条,L6,正文六级标题,标题 6(ALT+6),h6,heading 6,Heading6,l6,hsm,submodule heading,Third Subheading,Bullet (Single Lines),Figure label,cnp,Caption number (page-wide),list 6,h61,Figure label1,h62,l61,hsm1,cnp1,h611,s"/>
    <w:basedOn w:val="a"/>
    <w:next w:val="a"/>
    <w:link w:val="6Char"/>
    <w:qFormat/>
    <w:rsid w:val="002B3407"/>
    <w:pPr>
      <w:keepNext/>
      <w:keepLines/>
      <w:numPr>
        <w:ilvl w:val="5"/>
        <w:numId w:val="1"/>
      </w:numPr>
      <w:tabs>
        <w:tab w:val="clear" w:pos="1152"/>
        <w:tab w:val="num" w:pos="360"/>
      </w:tabs>
      <w:spacing w:line="300" w:lineRule="auto"/>
      <w:ind w:left="0" w:firstLine="0"/>
      <w:outlineLvl w:val="5"/>
    </w:pPr>
    <w:rPr>
      <w:bCs/>
      <w:szCs w:val="24"/>
    </w:rPr>
  </w:style>
  <w:style w:type="paragraph" w:styleId="7">
    <w:name w:val="heading 7"/>
    <w:aliases w:val="PIM 7,项标题(1),不用,letter list,正文七级标题,st,h7,SDL title,h71,st1,SDL title1,h72,st2,SDL title2,h73,st3,SDL title3,h74,st4,SDL title4,h75,st5,SDL title5,Legal Level 1.1.,sdf,Alt+7,L7,Heading7,7,Objective,ExhibitTitle,heading7,req3,heading 7,hd7,fcs,（1）,H7"/>
    <w:basedOn w:val="a"/>
    <w:next w:val="a"/>
    <w:link w:val="7Char"/>
    <w:qFormat/>
    <w:rsid w:val="002B3407"/>
    <w:pPr>
      <w:keepNext/>
      <w:keepLines/>
      <w:numPr>
        <w:ilvl w:val="6"/>
        <w:numId w:val="1"/>
      </w:numPr>
      <w:tabs>
        <w:tab w:val="clear" w:pos="1296"/>
        <w:tab w:val="num" w:pos="360"/>
      </w:tabs>
      <w:spacing w:line="300" w:lineRule="auto"/>
      <w:ind w:left="0" w:firstLine="0"/>
      <w:outlineLvl w:val="6"/>
    </w:pPr>
    <w:rPr>
      <w:bCs/>
      <w:szCs w:val="24"/>
    </w:rPr>
  </w:style>
  <w:style w:type="paragraph" w:styleId="8">
    <w:name w:val="heading 8"/>
    <w:aliases w:val="h8,不用8,正文八级标题,标题6,Figure,heading 8,tt2,tt11,Figure1,heading 81,tt3,tt12,Figure2,heading 82,tt4,tt13,Figure3,heading 83,tt5,tt14,Figure4,heading 84,tt6,tt15,Figure5,heading 85,注意框体,Legal Level 1.1.1.,Alt+8,AppendixSubHead,8,FigureTitle,Condition,req"/>
    <w:basedOn w:val="a"/>
    <w:next w:val="a"/>
    <w:link w:val="8Char"/>
    <w:qFormat/>
    <w:rsid w:val="002B3407"/>
    <w:pPr>
      <w:keepNext/>
      <w:keepLines/>
      <w:numPr>
        <w:ilvl w:val="7"/>
        <w:numId w:val="1"/>
      </w:numPr>
      <w:tabs>
        <w:tab w:val="clear" w:pos="1440"/>
        <w:tab w:val="num" w:pos="360"/>
      </w:tabs>
      <w:spacing w:line="300" w:lineRule="auto"/>
      <w:ind w:left="0" w:firstLine="0"/>
      <w:outlineLvl w:val="7"/>
    </w:pPr>
    <w:rPr>
      <w:rFonts w:ascii="Arial" w:hAnsi="Arial"/>
      <w:szCs w:val="24"/>
    </w:rPr>
  </w:style>
  <w:style w:type="paragraph" w:styleId="9">
    <w:name w:val="heading 9"/>
    <w:aliases w:val="PIM 9,h9,不用9,正文九级标题,tt,table title,标题 45,ft,heading 9,HF,三级标题,ft1,table,t,table left,tl,figures,9,ft2,ft11,table1,heading 91,t1,table left1,tl1,HF1,figures1,91,ft3,ft12,table2,heading 92,t2,table left2,tl2,HF2,figures2,92,ft4,ft13,table3,heading 93"/>
    <w:basedOn w:val="a"/>
    <w:next w:val="a"/>
    <w:link w:val="9Char"/>
    <w:qFormat/>
    <w:rsid w:val="002B3407"/>
    <w:pPr>
      <w:keepNext/>
      <w:keepLines/>
      <w:numPr>
        <w:ilvl w:val="8"/>
        <w:numId w:val="1"/>
      </w:numPr>
      <w:tabs>
        <w:tab w:val="clear" w:pos="1584"/>
        <w:tab w:val="num" w:pos="360"/>
      </w:tabs>
      <w:spacing w:line="300" w:lineRule="auto"/>
      <w:ind w:left="0" w:firstLine="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D7598"/>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rsid w:val="00AD7598"/>
    <w:pPr>
      <w:tabs>
        <w:tab w:val="center" w:pos="4153"/>
        <w:tab w:val="right" w:pos="8306"/>
      </w:tabs>
      <w:snapToGrid w:val="0"/>
      <w:jc w:val="left"/>
    </w:pPr>
    <w:rPr>
      <w:sz w:val="18"/>
      <w:szCs w:val="18"/>
    </w:rPr>
  </w:style>
  <w:style w:type="character" w:styleId="a5">
    <w:name w:val="page number"/>
    <w:basedOn w:val="a0"/>
    <w:rsid w:val="00772103"/>
  </w:style>
  <w:style w:type="paragraph" w:styleId="a6">
    <w:name w:val="Document Map"/>
    <w:basedOn w:val="a"/>
    <w:link w:val="Char1"/>
    <w:semiHidden/>
    <w:rsid w:val="00C14C8D"/>
    <w:pPr>
      <w:shd w:val="clear" w:color="auto" w:fill="000080"/>
    </w:pPr>
  </w:style>
  <w:style w:type="paragraph" w:customStyle="1" w:styleId="InfoBlue">
    <w:name w:val="InfoBlue"/>
    <w:basedOn w:val="a"/>
    <w:next w:val="a7"/>
    <w:autoRedefine/>
    <w:rsid w:val="00A01C0A"/>
    <w:pPr>
      <w:spacing w:after="120"/>
      <w:jc w:val="left"/>
    </w:pPr>
    <w:rPr>
      <w:rFonts w:ascii="宋体"/>
      <w:i/>
      <w:snapToGrid w:val="0"/>
      <w:color w:val="0000FF"/>
      <w:kern w:val="0"/>
      <w:sz w:val="20"/>
    </w:rPr>
  </w:style>
  <w:style w:type="paragraph" w:customStyle="1" w:styleId="a8">
    <w:name w:val="注释"/>
    <w:basedOn w:val="a"/>
    <w:link w:val="Char2"/>
    <w:rsid w:val="0032507C"/>
    <w:pPr>
      <w:spacing w:line="300" w:lineRule="auto"/>
      <w:jc w:val="center"/>
    </w:pPr>
    <w:rPr>
      <w:rFonts w:ascii="宋体" w:hAnsi="Courier New" w:cs="Courier New"/>
      <w:b/>
      <w:bCs/>
      <w:i/>
      <w:iCs/>
      <w:color w:val="0000FF"/>
      <w:szCs w:val="21"/>
    </w:rPr>
  </w:style>
  <w:style w:type="character" w:customStyle="1" w:styleId="Char2">
    <w:name w:val="注释 Char"/>
    <w:basedOn w:val="a0"/>
    <w:link w:val="a8"/>
    <w:rsid w:val="0032507C"/>
    <w:rPr>
      <w:rFonts w:ascii="宋体" w:eastAsia="宋体" w:hAnsi="Courier New" w:cs="Courier New"/>
      <w:b/>
      <w:bCs/>
      <w:i/>
      <w:iCs/>
      <w:color w:val="0000FF"/>
      <w:kern w:val="2"/>
      <w:sz w:val="21"/>
      <w:szCs w:val="21"/>
      <w:lang w:val="en-US" w:eastAsia="zh-CN" w:bidi="ar-SA"/>
    </w:rPr>
  </w:style>
  <w:style w:type="paragraph" w:styleId="a7">
    <w:name w:val="Body Text"/>
    <w:basedOn w:val="a"/>
    <w:link w:val="Char3"/>
    <w:rsid w:val="0032507C"/>
    <w:pPr>
      <w:widowControl/>
      <w:spacing w:after="80"/>
      <w:jc w:val="center"/>
    </w:pPr>
    <w:rPr>
      <w:iCs/>
      <w:snapToGrid w:val="0"/>
      <w:kern w:val="0"/>
      <w:sz w:val="20"/>
    </w:rPr>
  </w:style>
  <w:style w:type="table" w:styleId="a9">
    <w:name w:val="Table Grid"/>
    <w:basedOn w:val="a1"/>
    <w:rsid w:val="00B676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rsid w:val="009C66F2"/>
    <w:pPr>
      <w:spacing w:line="300" w:lineRule="auto"/>
    </w:pPr>
    <w:rPr>
      <w:szCs w:val="24"/>
    </w:rPr>
  </w:style>
  <w:style w:type="paragraph" w:styleId="20">
    <w:name w:val="toc 2"/>
    <w:basedOn w:val="a"/>
    <w:next w:val="a"/>
    <w:autoRedefine/>
    <w:uiPriority w:val="39"/>
    <w:rsid w:val="009C66F2"/>
    <w:pPr>
      <w:spacing w:line="300" w:lineRule="auto"/>
      <w:ind w:leftChars="200" w:left="420"/>
    </w:pPr>
    <w:rPr>
      <w:szCs w:val="24"/>
    </w:rPr>
  </w:style>
  <w:style w:type="paragraph" w:styleId="30">
    <w:name w:val="toc 3"/>
    <w:basedOn w:val="a"/>
    <w:next w:val="a"/>
    <w:autoRedefine/>
    <w:uiPriority w:val="39"/>
    <w:rsid w:val="009C66F2"/>
    <w:pPr>
      <w:spacing w:line="300" w:lineRule="auto"/>
      <w:ind w:leftChars="400" w:left="840"/>
    </w:pPr>
    <w:rPr>
      <w:szCs w:val="24"/>
    </w:rPr>
  </w:style>
  <w:style w:type="character" w:styleId="aa">
    <w:name w:val="Hyperlink"/>
    <w:aliases w:val="超级链接"/>
    <w:basedOn w:val="a0"/>
    <w:uiPriority w:val="99"/>
    <w:rsid w:val="009C66F2"/>
    <w:rPr>
      <w:rFonts w:ascii="Times New Roman" w:eastAsia="宋体" w:hAnsi="Times New Roman"/>
      <w:color w:val="0000FF"/>
      <w:u w:val="single"/>
    </w:rPr>
  </w:style>
  <w:style w:type="paragraph" w:styleId="40">
    <w:name w:val="toc 4"/>
    <w:basedOn w:val="a"/>
    <w:next w:val="a"/>
    <w:autoRedefine/>
    <w:uiPriority w:val="39"/>
    <w:rsid w:val="009C66F2"/>
    <w:pPr>
      <w:spacing w:line="300" w:lineRule="auto"/>
      <w:ind w:leftChars="600" w:left="1260"/>
    </w:pPr>
    <w:rPr>
      <w:szCs w:val="24"/>
    </w:rPr>
  </w:style>
  <w:style w:type="paragraph" w:styleId="50">
    <w:name w:val="toc 5"/>
    <w:basedOn w:val="a"/>
    <w:next w:val="a"/>
    <w:autoRedefine/>
    <w:uiPriority w:val="39"/>
    <w:rsid w:val="009C66F2"/>
    <w:pPr>
      <w:spacing w:line="300" w:lineRule="auto"/>
      <w:ind w:leftChars="800" w:left="1680"/>
    </w:pPr>
    <w:rPr>
      <w:szCs w:val="24"/>
    </w:rPr>
  </w:style>
  <w:style w:type="paragraph" w:styleId="60">
    <w:name w:val="toc 6"/>
    <w:basedOn w:val="a"/>
    <w:next w:val="a"/>
    <w:autoRedefine/>
    <w:uiPriority w:val="39"/>
    <w:rsid w:val="009C66F2"/>
    <w:pPr>
      <w:spacing w:line="300" w:lineRule="auto"/>
      <w:ind w:leftChars="1000" w:left="2100"/>
    </w:pPr>
    <w:rPr>
      <w:szCs w:val="24"/>
    </w:rPr>
  </w:style>
  <w:style w:type="paragraph" w:styleId="70">
    <w:name w:val="toc 7"/>
    <w:basedOn w:val="a"/>
    <w:next w:val="a"/>
    <w:autoRedefine/>
    <w:uiPriority w:val="39"/>
    <w:rsid w:val="009C66F2"/>
    <w:pPr>
      <w:spacing w:line="300" w:lineRule="auto"/>
      <w:ind w:leftChars="1200" w:left="2520"/>
    </w:pPr>
    <w:rPr>
      <w:szCs w:val="24"/>
    </w:rPr>
  </w:style>
  <w:style w:type="paragraph" w:styleId="80">
    <w:name w:val="toc 8"/>
    <w:basedOn w:val="a"/>
    <w:next w:val="a"/>
    <w:autoRedefine/>
    <w:uiPriority w:val="39"/>
    <w:rsid w:val="009C66F2"/>
    <w:pPr>
      <w:spacing w:line="300" w:lineRule="auto"/>
      <w:ind w:leftChars="1400" w:left="2940"/>
    </w:pPr>
    <w:rPr>
      <w:szCs w:val="24"/>
    </w:rPr>
  </w:style>
  <w:style w:type="paragraph" w:styleId="90">
    <w:name w:val="toc 9"/>
    <w:basedOn w:val="a"/>
    <w:next w:val="a"/>
    <w:autoRedefine/>
    <w:uiPriority w:val="39"/>
    <w:rsid w:val="009C66F2"/>
    <w:pPr>
      <w:spacing w:line="300" w:lineRule="auto"/>
      <w:ind w:leftChars="1600" w:left="3360"/>
    </w:pPr>
    <w:rPr>
      <w:szCs w:val="24"/>
    </w:rPr>
  </w:style>
  <w:style w:type="paragraph" w:styleId="ab">
    <w:name w:val="Plain Text"/>
    <w:aliases w:val="普通文字 Char Char,普通文字 Char,普通文字1,普通文字2,普通文字3,普通文字4,普通文字5,普通文字6,普通文字11,普通文字21,普通文字31,普通文字41,普通文字7,正 文 1,Texte,纯文本 Char Char,纯文本 Char1 Char Char,纯文本 Char Char Char Char,纯文本 Char Char1,纯文本 Char1 Char,小,纯文本1"/>
    <w:basedOn w:val="a"/>
    <w:link w:val="Char10"/>
    <w:rsid w:val="00606D45"/>
    <w:pPr>
      <w:spacing w:line="300" w:lineRule="auto"/>
    </w:pPr>
    <w:rPr>
      <w:rFonts w:ascii="宋体" w:hAnsi="Courier New" w:cs="Courier New"/>
      <w:szCs w:val="21"/>
    </w:rPr>
  </w:style>
  <w:style w:type="character" w:customStyle="1" w:styleId="apple-converted-space">
    <w:name w:val="apple-converted-space"/>
    <w:basedOn w:val="a0"/>
    <w:rsid w:val="00EC7053"/>
  </w:style>
  <w:style w:type="character" w:styleId="ac">
    <w:name w:val="Emphasis"/>
    <w:basedOn w:val="a0"/>
    <w:uiPriority w:val="20"/>
    <w:qFormat/>
    <w:rsid w:val="00EC7053"/>
    <w:rPr>
      <w:i/>
      <w:iCs/>
    </w:rPr>
  </w:style>
  <w:style w:type="paragraph" w:styleId="ad">
    <w:name w:val="caption"/>
    <w:aliases w:val="Char Char Char,Char Char Char Char Char,信息主题,题注(图注),Char1,题注(图注) + 居中,图1,图2,图3,图4,图5,图6,图7,图8,图9,图10,图11,图12,图13,图14,图15,图16,图17,图18,图21,图31,图41,图51,图61,图71,图81,图91,图101,图111,图121,图131,图141,图151,图161, Char Char Char, Char Char Char Char Char, Char1"/>
    <w:basedOn w:val="a"/>
    <w:next w:val="a"/>
    <w:link w:val="Char4"/>
    <w:qFormat/>
    <w:rsid w:val="00BE2185"/>
    <w:pPr>
      <w:widowControl/>
      <w:spacing w:before="152" w:after="160" w:line="240" w:lineRule="auto"/>
      <w:ind w:firstLineChars="200" w:firstLine="200"/>
    </w:pPr>
    <w:rPr>
      <w:rFonts w:ascii="Arial" w:eastAsia="黑体" w:hAnsi="Arial"/>
      <w:sz w:val="20"/>
    </w:rPr>
  </w:style>
  <w:style w:type="character" w:customStyle="1" w:styleId="Char4">
    <w:name w:val="题注 Char"/>
    <w:aliases w:val="Char Char Char Char,Char Char Char Char Char Char,信息主题 Char,题注(图注) Char,Char1 Char,题注(图注) + 居中 Char,图1 Char,图2 Char,图3 Char,图4 Char,图5 Char,图6 Char,图7 Char,图8 Char,图9 Char,图10 Char,图11 Char,图12 Char,图13 Char,图14 Char,图15 Char,图16 Char,图17 Char"/>
    <w:link w:val="ad"/>
    <w:rsid w:val="00BE2185"/>
    <w:rPr>
      <w:rFonts w:ascii="Arial" w:eastAsia="黑体" w:hAnsi="Arial"/>
      <w:kern w:val="2"/>
    </w:rPr>
  </w:style>
  <w:style w:type="paragraph" w:styleId="ae">
    <w:name w:val="Balloon Text"/>
    <w:basedOn w:val="a"/>
    <w:link w:val="Char5"/>
    <w:rsid w:val="00B27E36"/>
    <w:pPr>
      <w:spacing w:line="240" w:lineRule="auto"/>
    </w:pPr>
    <w:rPr>
      <w:sz w:val="18"/>
      <w:szCs w:val="18"/>
    </w:rPr>
  </w:style>
  <w:style w:type="character" w:customStyle="1" w:styleId="Char5">
    <w:name w:val="批注框文本 Char"/>
    <w:basedOn w:val="a0"/>
    <w:link w:val="ae"/>
    <w:rsid w:val="00B27E36"/>
    <w:rPr>
      <w:kern w:val="2"/>
      <w:sz w:val="18"/>
      <w:szCs w:val="18"/>
    </w:rPr>
  </w:style>
  <w:style w:type="character" w:customStyle="1" w:styleId="objecttitle1">
    <w:name w:val="objecttitle1"/>
    <w:basedOn w:val="a0"/>
    <w:rsid w:val="00AF45D5"/>
    <w:rPr>
      <w:b/>
      <w:bCs/>
      <w:sz w:val="21"/>
      <w:szCs w:val="21"/>
    </w:rPr>
  </w:style>
  <w:style w:type="paragraph" w:styleId="af">
    <w:name w:val="List Paragraph"/>
    <w:basedOn w:val="a"/>
    <w:link w:val="Char6"/>
    <w:uiPriority w:val="34"/>
    <w:qFormat/>
    <w:rsid w:val="00AB6B8A"/>
    <w:pPr>
      <w:ind w:firstLineChars="200" w:firstLine="420"/>
    </w:pPr>
  </w:style>
  <w:style w:type="paragraph" w:styleId="HTML">
    <w:name w:val="HTML Preformatted"/>
    <w:basedOn w:val="a"/>
    <w:link w:val="HTMLChar"/>
    <w:uiPriority w:val="99"/>
    <w:unhideWhenUsed/>
    <w:rsid w:val="00214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0"/>
    <w:link w:val="HTML"/>
    <w:uiPriority w:val="99"/>
    <w:rsid w:val="00214E08"/>
    <w:rPr>
      <w:rFonts w:ascii="宋体" w:hAnsi="宋体" w:cs="宋体"/>
      <w:sz w:val="24"/>
      <w:szCs w:val="24"/>
    </w:rPr>
  </w:style>
  <w:style w:type="character" w:customStyle="1" w:styleId="apple-style-span">
    <w:name w:val="apple-style-span"/>
    <w:basedOn w:val="a0"/>
    <w:rsid w:val="003A2C6B"/>
  </w:style>
  <w:style w:type="paragraph" w:customStyle="1" w:styleId="10">
    <w:name w:val="样式1"/>
    <w:basedOn w:val="2"/>
    <w:rsid w:val="007B7122"/>
    <w:pPr>
      <w:numPr>
        <w:numId w:val="4"/>
      </w:numPr>
      <w:spacing w:before="260" w:after="260" w:line="416" w:lineRule="auto"/>
      <w:ind w:firstLineChars="200" w:firstLine="200"/>
    </w:pPr>
    <w:rPr>
      <w:rFonts w:ascii="黑体" w:eastAsia="黑体" w:hAnsi="Arial"/>
      <w:szCs w:val="28"/>
    </w:rPr>
  </w:style>
  <w:style w:type="character" w:customStyle="1" w:styleId="myChar">
    <w:name w:val="my正文 Char"/>
    <w:link w:val="my"/>
    <w:qFormat/>
    <w:rsid w:val="00925561"/>
    <w:rPr>
      <w:sz w:val="24"/>
    </w:rPr>
  </w:style>
  <w:style w:type="paragraph" w:customStyle="1" w:styleId="my">
    <w:name w:val="my正文"/>
    <w:basedOn w:val="a"/>
    <w:link w:val="myChar"/>
    <w:qFormat/>
    <w:rsid w:val="00925561"/>
    <w:pPr>
      <w:ind w:firstLineChars="200" w:firstLine="480"/>
    </w:pPr>
    <w:rPr>
      <w:kern w:val="0"/>
    </w:rPr>
  </w:style>
  <w:style w:type="paragraph" w:customStyle="1" w:styleId="af0">
    <w:name w:val="设计正文"/>
    <w:basedOn w:val="a"/>
    <w:link w:val="Char7"/>
    <w:qFormat/>
    <w:rsid w:val="00925561"/>
    <w:pPr>
      <w:spacing w:line="300" w:lineRule="auto"/>
      <w:ind w:firstLine="420"/>
    </w:pPr>
    <w:rPr>
      <w:rFonts w:eastAsia="仿宋_GB2312"/>
      <w:sz w:val="28"/>
      <w:szCs w:val="28"/>
      <w:lang w:val="zh-CN"/>
    </w:rPr>
  </w:style>
  <w:style w:type="character" w:customStyle="1" w:styleId="Char7">
    <w:name w:val="设计正文 Char"/>
    <w:link w:val="af0"/>
    <w:qFormat/>
    <w:rsid w:val="00925561"/>
    <w:rPr>
      <w:rFonts w:eastAsia="仿宋_GB2312"/>
      <w:kern w:val="2"/>
      <w:sz w:val="28"/>
      <w:szCs w:val="28"/>
      <w:lang w:val="zh-CN"/>
    </w:rPr>
  </w:style>
  <w:style w:type="paragraph" w:customStyle="1" w:styleId="reader-word-layer">
    <w:name w:val="reader-word-layer"/>
    <w:basedOn w:val="a"/>
    <w:rsid w:val="00F1337A"/>
    <w:pPr>
      <w:widowControl/>
      <w:spacing w:before="100" w:beforeAutospacing="1" w:after="100" w:afterAutospacing="1" w:line="240" w:lineRule="auto"/>
      <w:jc w:val="left"/>
    </w:pPr>
    <w:rPr>
      <w:rFonts w:ascii="宋体" w:hAnsi="宋体" w:cs="宋体"/>
      <w:kern w:val="0"/>
      <w:szCs w:val="24"/>
    </w:rPr>
  </w:style>
  <w:style w:type="paragraph" w:customStyle="1" w:styleId="Q1">
    <w:name w:val="Q1"/>
    <w:basedOn w:val="1"/>
    <w:uiPriority w:val="99"/>
    <w:qFormat/>
    <w:rsid w:val="005D0D14"/>
    <w:pPr>
      <w:numPr>
        <w:numId w:val="9"/>
      </w:numPr>
      <w:spacing w:before="340" w:after="330" w:line="360" w:lineRule="auto"/>
      <w:jc w:val="left"/>
    </w:pPr>
    <w:rPr>
      <w:rFonts w:eastAsia="黑体"/>
      <w:sz w:val="28"/>
    </w:rPr>
  </w:style>
  <w:style w:type="paragraph" w:customStyle="1" w:styleId="Q2">
    <w:name w:val="Q2"/>
    <w:basedOn w:val="2"/>
    <w:uiPriority w:val="99"/>
    <w:qFormat/>
    <w:rsid w:val="005D0D14"/>
    <w:pPr>
      <w:numPr>
        <w:numId w:val="9"/>
      </w:numPr>
      <w:spacing w:before="260" w:after="260" w:line="360" w:lineRule="auto"/>
    </w:pPr>
    <w:rPr>
      <w:rFonts w:ascii="Arial" w:eastAsia="黑体" w:hAnsi="Arial"/>
    </w:rPr>
  </w:style>
  <w:style w:type="paragraph" w:customStyle="1" w:styleId="Q3">
    <w:name w:val="Q3"/>
    <w:basedOn w:val="3"/>
    <w:uiPriority w:val="99"/>
    <w:qFormat/>
    <w:rsid w:val="005D0D14"/>
    <w:pPr>
      <w:numPr>
        <w:numId w:val="9"/>
      </w:numPr>
      <w:spacing w:before="260" w:after="260" w:line="360" w:lineRule="auto"/>
    </w:pPr>
    <w:rPr>
      <w:rFonts w:eastAsia="黑体"/>
      <w:sz w:val="28"/>
    </w:rPr>
  </w:style>
  <w:style w:type="paragraph" w:customStyle="1" w:styleId="Q4">
    <w:name w:val="Q4"/>
    <w:basedOn w:val="4"/>
    <w:uiPriority w:val="99"/>
    <w:qFormat/>
    <w:rsid w:val="005D0D14"/>
    <w:pPr>
      <w:numPr>
        <w:numId w:val="9"/>
      </w:numPr>
      <w:spacing w:before="280" w:after="290" w:line="360" w:lineRule="auto"/>
    </w:pPr>
    <w:rPr>
      <w:rFonts w:ascii="Cambria" w:eastAsia="黑体" w:hAnsi="Cambria"/>
      <w:sz w:val="28"/>
    </w:rPr>
  </w:style>
  <w:style w:type="paragraph" w:customStyle="1" w:styleId="Q5">
    <w:name w:val="Q5"/>
    <w:basedOn w:val="5"/>
    <w:link w:val="Q5Char"/>
    <w:uiPriority w:val="99"/>
    <w:qFormat/>
    <w:rsid w:val="005D0D14"/>
    <w:pPr>
      <w:numPr>
        <w:numId w:val="9"/>
      </w:numPr>
      <w:spacing w:before="280" w:after="290" w:line="360" w:lineRule="auto"/>
    </w:pPr>
    <w:rPr>
      <w:rFonts w:eastAsia="黑体"/>
    </w:rPr>
  </w:style>
  <w:style w:type="paragraph" w:customStyle="1" w:styleId="Paragraph3">
    <w:name w:val="Paragraph3"/>
    <w:basedOn w:val="a"/>
    <w:rsid w:val="005D0D14"/>
    <w:pPr>
      <w:spacing w:line="240" w:lineRule="auto"/>
      <w:ind w:leftChars="74" w:left="1530"/>
    </w:pPr>
    <w:rPr>
      <w:kern w:val="0"/>
      <w:sz w:val="21"/>
    </w:rPr>
  </w:style>
  <w:style w:type="paragraph" w:styleId="af1">
    <w:name w:val="No Spacing"/>
    <w:uiPriority w:val="1"/>
    <w:qFormat/>
    <w:rsid w:val="00744A2F"/>
    <w:pPr>
      <w:widowControl w:val="0"/>
      <w:ind w:firstLineChars="200" w:firstLine="200"/>
      <w:jc w:val="both"/>
    </w:pPr>
    <w:rPr>
      <w:kern w:val="2"/>
      <w:sz w:val="24"/>
      <w:szCs w:val="24"/>
    </w:rPr>
  </w:style>
  <w:style w:type="character" w:customStyle="1" w:styleId="Q5Char">
    <w:name w:val="Q5 Char"/>
    <w:link w:val="Q5"/>
    <w:uiPriority w:val="99"/>
    <w:rsid w:val="00475D08"/>
    <w:rPr>
      <w:rFonts w:eastAsia="黑体"/>
      <w:b/>
      <w:bCs/>
      <w:kern w:val="2"/>
      <w:sz w:val="24"/>
      <w:szCs w:val="28"/>
    </w:rPr>
  </w:style>
  <w:style w:type="character" w:customStyle="1" w:styleId="Char">
    <w:name w:val="页眉 Char"/>
    <w:link w:val="a3"/>
    <w:rsid w:val="00FF3AC7"/>
    <w:rPr>
      <w:kern w:val="2"/>
      <w:sz w:val="18"/>
      <w:szCs w:val="18"/>
    </w:rPr>
  </w:style>
  <w:style w:type="character" w:customStyle="1" w:styleId="Char0">
    <w:name w:val="页脚 Char"/>
    <w:link w:val="a4"/>
    <w:rsid w:val="00FF3AC7"/>
    <w:rPr>
      <w:kern w:val="2"/>
      <w:sz w:val="18"/>
      <w:szCs w:val="18"/>
    </w:rPr>
  </w:style>
  <w:style w:type="character" w:customStyle="1" w:styleId="1Char">
    <w:name w:val="标题 1 Char"/>
    <w:aliases w:val="DocAccpt Char,(Chapter Nbr) Char,PIM 1 Char,H1 Char,123321 Char,Title1 Char,卷标题 Char,aa章标题 Char,Heading One Char,Section Head Char,h1 Char,l1 Char,1 Char,Heading 0 Char,Level 1 Topic Heading Char,1st level Char,I1 Char,Chapter title Char"/>
    <w:link w:val="1"/>
    <w:rsid w:val="00FF3AC7"/>
    <w:rPr>
      <w:b/>
      <w:bCs/>
      <w:kern w:val="44"/>
      <w:sz w:val="30"/>
      <w:szCs w:val="44"/>
    </w:rPr>
  </w:style>
  <w:style w:type="character" w:customStyle="1" w:styleId="Char1">
    <w:name w:val="文档结构图 Char"/>
    <w:link w:val="a6"/>
    <w:semiHidden/>
    <w:rsid w:val="00FF3AC7"/>
    <w:rPr>
      <w:kern w:val="2"/>
      <w:sz w:val="24"/>
      <w:shd w:val="clear" w:color="auto" w:fill="000080"/>
    </w:rPr>
  </w:style>
  <w:style w:type="character" w:customStyle="1" w:styleId="3Char">
    <w:name w:val="标题 3 Char"/>
    <w:aliases w:val="h3 Char,(Appendix Nbr) Char,H3 Char,level_3 Char,PIM 3 Char,l3 Char,CT Char,Level 3 Topic Heading Char,sect1.2.3 Char,l3+toc 3 Char,Sub-section Title Char,sect1.2.31 Char,sect1.2.32 Char,sect1.2.311 Char,sect1.2.33 Char,sect1.2.312 Char,3 Char"/>
    <w:link w:val="3"/>
    <w:rsid w:val="00DB5728"/>
    <w:rPr>
      <w:rFonts w:ascii="微软雅黑" w:eastAsia="微软雅黑" w:hAnsi="微软雅黑"/>
      <w:b/>
      <w:bCs/>
      <w:kern w:val="2"/>
      <w:sz w:val="24"/>
      <w:szCs w:val="32"/>
    </w:rPr>
  </w:style>
  <w:style w:type="paragraph" w:customStyle="1" w:styleId="af2">
    <w:name w:val="图片"/>
    <w:basedOn w:val="a"/>
    <w:link w:val="Char8"/>
    <w:qFormat/>
    <w:rsid w:val="00FF3AC7"/>
    <w:pPr>
      <w:widowControl/>
      <w:spacing w:before="156" w:after="156"/>
      <w:ind w:right="280" w:firstLineChars="200" w:firstLine="200"/>
    </w:pPr>
    <w:rPr>
      <w:rFonts w:eastAsia="仿宋_GB2312"/>
      <w:sz w:val="28"/>
      <w:szCs w:val="24"/>
    </w:rPr>
  </w:style>
  <w:style w:type="character" w:customStyle="1" w:styleId="Char8">
    <w:name w:val="图片 Char"/>
    <w:link w:val="af2"/>
    <w:rsid w:val="00FF3AC7"/>
    <w:rPr>
      <w:rFonts w:eastAsia="仿宋_GB2312"/>
      <w:kern w:val="2"/>
      <w:sz w:val="28"/>
      <w:szCs w:val="24"/>
    </w:rPr>
  </w:style>
  <w:style w:type="character" w:customStyle="1" w:styleId="2Char">
    <w:name w:val="标题 2 Char"/>
    <w:aliases w:val="H2 Char,h2 Char,2 Char,Header 2 Char,l2 Char,Level 2 Head Char,Small Chapter) Char,Reshdr2 Char,Heading 2 Hidden Char,Heading 2 CCBS Char,子系统 Char,子系统1 Char,子系统2 Char,子系统3 Char,子系统4 Char,子系统11 Char,子系统21 Char,子系统31 Char,子系统5 Char,子系统12 Char"/>
    <w:link w:val="2"/>
    <w:rsid w:val="00292239"/>
    <w:rPr>
      <w:rFonts w:ascii="微软雅黑" w:eastAsia="微软雅黑" w:hAnsi="微软雅黑"/>
      <w:b/>
      <w:bCs/>
      <w:kern w:val="2"/>
      <w:sz w:val="28"/>
      <w:szCs w:val="32"/>
    </w:rPr>
  </w:style>
  <w:style w:type="paragraph" w:styleId="12">
    <w:name w:val="index 1"/>
    <w:basedOn w:val="a"/>
    <w:next w:val="a"/>
    <w:autoRedefine/>
    <w:uiPriority w:val="99"/>
    <w:unhideWhenUsed/>
    <w:rsid w:val="00FF3AC7"/>
    <w:pPr>
      <w:ind w:firstLineChars="200" w:firstLine="200"/>
    </w:pPr>
    <w:rPr>
      <w:szCs w:val="24"/>
    </w:rPr>
  </w:style>
  <w:style w:type="paragraph" w:styleId="af3">
    <w:name w:val="index heading"/>
    <w:basedOn w:val="a"/>
    <w:next w:val="12"/>
    <w:rsid w:val="00FF3AC7"/>
    <w:pPr>
      <w:ind w:firstLineChars="200" w:firstLine="200"/>
      <w:jc w:val="left"/>
    </w:pPr>
    <w:rPr>
      <w:szCs w:val="24"/>
    </w:rPr>
  </w:style>
  <w:style w:type="paragraph" w:styleId="af4">
    <w:name w:val="Salutation"/>
    <w:basedOn w:val="a"/>
    <w:next w:val="a"/>
    <w:link w:val="Char9"/>
    <w:rsid w:val="00FF3AC7"/>
    <w:pPr>
      <w:ind w:firstLineChars="200" w:firstLine="200"/>
    </w:pPr>
    <w:rPr>
      <w:sz w:val="21"/>
    </w:rPr>
  </w:style>
  <w:style w:type="character" w:customStyle="1" w:styleId="Char9">
    <w:name w:val="称呼 Char"/>
    <w:basedOn w:val="a0"/>
    <w:link w:val="af4"/>
    <w:rsid w:val="00FF3AC7"/>
    <w:rPr>
      <w:kern w:val="2"/>
      <w:sz w:val="21"/>
    </w:rPr>
  </w:style>
  <w:style w:type="paragraph" w:styleId="af5">
    <w:name w:val="List"/>
    <w:basedOn w:val="a"/>
    <w:rsid w:val="00FF3AC7"/>
    <w:pPr>
      <w:widowControl/>
      <w:spacing w:after="240" w:line="240" w:lineRule="atLeast"/>
      <w:ind w:left="360" w:firstLineChars="200" w:hanging="360"/>
    </w:pPr>
    <w:rPr>
      <w:rFonts w:ascii="Garamond" w:hAnsi="Garamond"/>
      <w:kern w:val="0"/>
    </w:rPr>
  </w:style>
  <w:style w:type="character" w:customStyle="1" w:styleId="Char3">
    <w:name w:val="正文文本 Char"/>
    <w:link w:val="a7"/>
    <w:rsid w:val="00FF3AC7"/>
    <w:rPr>
      <w:iCs/>
      <w:snapToGrid w:val="0"/>
    </w:rPr>
  </w:style>
  <w:style w:type="character" w:customStyle="1" w:styleId="Char6">
    <w:name w:val="列出段落 Char"/>
    <w:link w:val="af"/>
    <w:rsid w:val="00FF3AC7"/>
    <w:rPr>
      <w:kern w:val="2"/>
      <w:sz w:val="24"/>
    </w:rPr>
  </w:style>
  <w:style w:type="character" w:customStyle="1" w:styleId="4Char">
    <w:name w:val="标题 4 Char"/>
    <w:aliases w:val="H4 Char,bullet Char,bl Char,bb Char,PIM 4 Char,h4 Char,(Small Appendix) Char,付标题 Char,l4 Char,sect 1.2.3.4 Char,Ref Heading 1 Char,rh1 Char,Heading sql Char,h41 Char,h42 Char,h43 Char,h411 Char,h44 Char,h412 Char,h45 Char,h413 Char,h46 Char"/>
    <w:link w:val="4"/>
    <w:rsid w:val="00FF3AC7"/>
    <w:rPr>
      <w:b/>
      <w:bCs/>
      <w:kern w:val="2"/>
      <w:sz w:val="24"/>
      <w:szCs w:val="28"/>
    </w:rPr>
  </w:style>
  <w:style w:type="paragraph" w:styleId="af6">
    <w:name w:val="Body Text Indent"/>
    <w:basedOn w:val="a"/>
    <w:link w:val="Chara"/>
    <w:rsid w:val="00FF3AC7"/>
    <w:pPr>
      <w:spacing w:after="120"/>
      <w:ind w:leftChars="200" w:left="420" w:firstLineChars="200" w:firstLine="200"/>
    </w:pPr>
    <w:rPr>
      <w:sz w:val="21"/>
      <w:szCs w:val="24"/>
    </w:rPr>
  </w:style>
  <w:style w:type="character" w:customStyle="1" w:styleId="Chara">
    <w:name w:val="正文文本缩进 Char"/>
    <w:basedOn w:val="a0"/>
    <w:link w:val="af6"/>
    <w:rsid w:val="00FF3AC7"/>
    <w:rPr>
      <w:kern w:val="2"/>
      <w:sz w:val="21"/>
      <w:szCs w:val="24"/>
    </w:rPr>
  </w:style>
  <w:style w:type="paragraph" w:styleId="21">
    <w:name w:val="Body Text Indent 2"/>
    <w:basedOn w:val="a"/>
    <w:link w:val="2Char0"/>
    <w:rsid w:val="00FF3AC7"/>
    <w:pPr>
      <w:spacing w:after="120" w:line="480" w:lineRule="auto"/>
      <w:ind w:leftChars="200" w:left="420" w:firstLineChars="200" w:firstLine="200"/>
    </w:pPr>
    <w:rPr>
      <w:sz w:val="21"/>
      <w:szCs w:val="24"/>
    </w:rPr>
  </w:style>
  <w:style w:type="character" w:customStyle="1" w:styleId="2Char0">
    <w:name w:val="正文文本缩进 2 Char"/>
    <w:basedOn w:val="a0"/>
    <w:link w:val="21"/>
    <w:rsid w:val="00FF3AC7"/>
    <w:rPr>
      <w:kern w:val="2"/>
      <w:sz w:val="21"/>
      <w:szCs w:val="24"/>
    </w:rPr>
  </w:style>
  <w:style w:type="paragraph" w:customStyle="1" w:styleId="tableheading">
    <w:name w:val="tableheading"/>
    <w:basedOn w:val="a"/>
    <w:rsid w:val="00FF3AC7"/>
    <w:pPr>
      <w:widowControl/>
      <w:overflowPunct w:val="0"/>
      <w:spacing w:line="240" w:lineRule="auto"/>
      <w:jc w:val="left"/>
    </w:pPr>
    <w:rPr>
      <w:rFonts w:ascii="Arial" w:hAnsi="Arial"/>
      <w:b/>
      <w:kern w:val="0"/>
      <w:sz w:val="20"/>
    </w:rPr>
  </w:style>
  <w:style w:type="paragraph" w:customStyle="1" w:styleId="italicizedtabletext0">
    <w:name w:val="italicizedtabletext0"/>
    <w:basedOn w:val="a"/>
    <w:rsid w:val="00FF3AC7"/>
    <w:pPr>
      <w:widowControl/>
      <w:overflowPunct w:val="0"/>
      <w:autoSpaceDE w:val="0"/>
      <w:autoSpaceDN w:val="0"/>
      <w:spacing w:line="240" w:lineRule="auto"/>
      <w:jc w:val="left"/>
    </w:pPr>
    <w:rPr>
      <w:rFonts w:ascii="Arial" w:hAnsi="Arial"/>
      <w:i/>
      <w:kern w:val="0"/>
      <w:sz w:val="20"/>
    </w:rPr>
  </w:style>
  <w:style w:type="paragraph" w:customStyle="1" w:styleId="defaulttext">
    <w:name w:val="defaulttext"/>
    <w:basedOn w:val="a"/>
    <w:rsid w:val="00FF3AC7"/>
    <w:pPr>
      <w:widowControl/>
      <w:overflowPunct w:val="0"/>
      <w:autoSpaceDE w:val="0"/>
      <w:autoSpaceDN w:val="0"/>
      <w:spacing w:line="240" w:lineRule="auto"/>
      <w:jc w:val="left"/>
    </w:pPr>
    <w:rPr>
      <w:rFonts w:ascii="Arial" w:hAnsi="Arial"/>
      <w:kern w:val="0"/>
      <w:sz w:val="22"/>
    </w:rPr>
  </w:style>
  <w:style w:type="paragraph" w:customStyle="1" w:styleId="tabletext">
    <w:name w:val="tabletext"/>
    <w:basedOn w:val="a"/>
    <w:rsid w:val="00FF3AC7"/>
    <w:pPr>
      <w:widowControl/>
      <w:overflowPunct w:val="0"/>
      <w:autoSpaceDE w:val="0"/>
      <w:autoSpaceDN w:val="0"/>
      <w:spacing w:line="240" w:lineRule="auto"/>
      <w:jc w:val="left"/>
    </w:pPr>
    <w:rPr>
      <w:rFonts w:ascii="Arial" w:hAnsi="Arial"/>
      <w:kern w:val="0"/>
      <w:sz w:val="20"/>
    </w:rPr>
  </w:style>
  <w:style w:type="paragraph" w:customStyle="1" w:styleId="italicizedtabletext">
    <w:name w:val="italicizedtabletext"/>
    <w:basedOn w:val="a"/>
    <w:rsid w:val="00FF3AC7"/>
    <w:pPr>
      <w:widowControl/>
      <w:overflowPunct w:val="0"/>
      <w:autoSpaceDE w:val="0"/>
      <w:autoSpaceDN w:val="0"/>
      <w:spacing w:line="240" w:lineRule="auto"/>
      <w:jc w:val="left"/>
    </w:pPr>
    <w:rPr>
      <w:rFonts w:ascii="Arial" w:hAnsi="Arial"/>
      <w:i/>
      <w:kern w:val="0"/>
      <w:sz w:val="20"/>
    </w:rPr>
  </w:style>
  <w:style w:type="paragraph" w:customStyle="1" w:styleId="tableheading0">
    <w:name w:val="tableheading0"/>
    <w:basedOn w:val="a"/>
    <w:rsid w:val="00FF3AC7"/>
    <w:pPr>
      <w:widowControl/>
      <w:overflowPunct w:val="0"/>
      <w:autoSpaceDE w:val="0"/>
      <w:autoSpaceDN w:val="0"/>
      <w:spacing w:line="240" w:lineRule="auto"/>
      <w:jc w:val="left"/>
    </w:pPr>
    <w:rPr>
      <w:rFonts w:ascii="Arial" w:hAnsi="Arial"/>
      <w:b/>
      <w:kern w:val="0"/>
      <w:sz w:val="20"/>
    </w:rPr>
  </w:style>
  <w:style w:type="paragraph" w:styleId="TOC">
    <w:name w:val="TOC Heading"/>
    <w:basedOn w:val="1"/>
    <w:next w:val="a"/>
    <w:uiPriority w:val="39"/>
    <w:unhideWhenUsed/>
    <w:qFormat/>
    <w:rsid w:val="00FF3AC7"/>
    <w:pPr>
      <w:widowControl/>
      <w:numPr>
        <w:numId w:val="0"/>
      </w:numPr>
      <w:spacing w:before="480" w:line="276" w:lineRule="auto"/>
      <w:jc w:val="left"/>
      <w:outlineLvl w:val="9"/>
    </w:pPr>
    <w:rPr>
      <w:rFonts w:ascii="Cambria" w:hAnsi="Cambria"/>
      <w:color w:val="365F91"/>
      <w:kern w:val="0"/>
      <w:sz w:val="28"/>
      <w:szCs w:val="28"/>
    </w:rPr>
  </w:style>
  <w:style w:type="character" w:customStyle="1" w:styleId="6Char">
    <w:name w:val="标题 6 Char"/>
    <w:aliases w:val="H6 Char,BOD 4 Char,Legal Level 1. Char,Bullet list Char,PIM 6 Char,第五层条 Char,L6 Char,正文六级标题 Char,标题 6(ALT+6) Char,h6 Char,heading 6 Char,Heading6 Char,l6 Char,hsm Char,submodule heading Char,Third Subheading Char,Bullet (Single Lines) Char"/>
    <w:link w:val="6"/>
    <w:rsid w:val="00FF3AC7"/>
    <w:rPr>
      <w:bCs/>
      <w:kern w:val="2"/>
      <w:sz w:val="24"/>
      <w:szCs w:val="24"/>
    </w:rPr>
  </w:style>
  <w:style w:type="character" w:customStyle="1" w:styleId="5Char">
    <w:name w:val="标题 5 Char"/>
    <w:aliases w:val="标题 5 Char Char Char,dash Char,ds Char,dd Char,h5 Char,H5 Char,Roman list Char,PIM 5 Char,ITT t5 Char,PA Pico Section Char,5 Char,H5-Heading 5 Char,l5 Char,heading5 Char,heading 5 Char,Level 3 - i Char,dash1 Char,ds1 Char,dd1 Char,dash2 Char"/>
    <w:link w:val="5"/>
    <w:rsid w:val="00F51474"/>
    <w:rPr>
      <w:b/>
      <w:bCs/>
      <w:kern w:val="2"/>
      <w:sz w:val="24"/>
      <w:szCs w:val="28"/>
    </w:rPr>
  </w:style>
  <w:style w:type="character" w:customStyle="1" w:styleId="7Char">
    <w:name w:val="标题 7 Char"/>
    <w:aliases w:val="PIM 7 Char,项标题(1) Char,不用 Char,letter list Char,正文七级标题 Char,st Char,h7 Char,SDL title Char,h71 Char,st1 Char,SDL title1 Char,h72 Char,st2 Char,SDL title2 Char,h73 Char,st3 Char,SDL title3 Char,h74 Char,st4 Char,SDL title4 Char,h75 Char,L7 Char"/>
    <w:link w:val="7"/>
    <w:rsid w:val="00FF3AC7"/>
    <w:rPr>
      <w:bCs/>
      <w:kern w:val="2"/>
      <w:sz w:val="24"/>
      <w:szCs w:val="24"/>
    </w:rPr>
  </w:style>
  <w:style w:type="character" w:customStyle="1" w:styleId="8Char">
    <w:name w:val="标题 8 Char"/>
    <w:aliases w:val="h8 Char,不用8 Char,正文八级标题 Char,标题6 Char,Figure Char,heading 8 Char,tt2 Char,tt11 Char,Figure1 Char,heading 81 Char,tt3 Char,tt12 Char,Figure2 Char,heading 82 Char,tt4 Char,tt13 Char,Figure3 Char,heading 83 Char,tt5 Char,tt14 Char,Figure4 Char"/>
    <w:link w:val="8"/>
    <w:rsid w:val="00FF3AC7"/>
    <w:rPr>
      <w:rFonts w:ascii="Arial" w:hAnsi="Arial"/>
      <w:kern w:val="2"/>
      <w:sz w:val="24"/>
      <w:szCs w:val="24"/>
    </w:rPr>
  </w:style>
  <w:style w:type="character" w:customStyle="1" w:styleId="9Char">
    <w:name w:val="标题 9 Char"/>
    <w:aliases w:val="PIM 9 Char,h9 Char,不用9 Char,正文九级标题 Char,tt Char,table title Char,标题 45 Char,ft Char,heading 9 Char,HF Char,三级标题 Char,ft1 Char,table Char,t Char,table left Char,tl Char,figures Char,9 Char,ft2 Char,ft11 Char,table1 Char,heading 91 Char,t1 Char"/>
    <w:link w:val="9"/>
    <w:rsid w:val="00FF3AC7"/>
    <w:rPr>
      <w:kern w:val="2"/>
      <w:sz w:val="24"/>
      <w:szCs w:val="21"/>
    </w:rPr>
  </w:style>
  <w:style w:type="paragraph" w:styleId="af7">
    <w:name w:val="Subtitle"/>
    <w:basedOn w:val="a"/>
    <w:next w:val="a"/>
    <w:link w:val="Charb"/>
    <w:uiPriority w:val="11"/>
    <w:qFormat/>
    <w:rsid w:val="00FF3AC7"/>
    <w:pPr>
      <w:widowControl/>
      <w:numPr>
        <w:ilvl w:val="1"/>
      </w:numPr>
      <w:spacing w:after="200" w:line="276" w:lineRule="auto"/>
      <w:ind w:firstLineChars="200" w:firstLine="200"/>
      <w:jc w:val="left"/>
    </w:pPr>
    <w:rPr>
      <w:rFonts w:ascii="Cambria" w:hAnsi="Cambria"/>
      <w:i/>
      <w:iCs/>
      <w:color w:val="4F81BD"/>
      <w:spacing w:val="15"/>
      <w:kern w:val="0"/>
      <w:szCs w:val="24"/>
    </w:rPr>
  </w:style>
  <w:style w:type="character" w:customStyle="1" w:styleId="Charb">
    <w:name w:val="副标题 Char"/>
    <w:basedOn w:val="a0"/>
    <w:link w:val="af7"/>
    <w:uiPriority w:val="11"/>
    <w:rsid w:val="00FF3AC7"/>
    <w:rPr>
      <w:rFonts w:ascii="Cambria" w:hAnsi="Cambria"/>
      <w:i/>
      <w:iCs/>
      <w:color w:val="4F81BD"/>
      <w:spacing w:val="15"/>
      <w:sz w:val="24"/>
      <w:szCs w:val="24"/>
    </w:rPr>
  </w:style>
  <w:style w:type="paragraph" w:customStyle="1" w:styleId="contentCharChar">
    <w:name w:val="content Char Char"/>
    <w:basedOn w:val="a"/>
    <w:autoRedefine/>
    <w:rsid w:val="00FF3AC7"/>
    <w:pPr>
      <w:spacing w:line="240" w:lineRule="auto"/>
      <w:ind w:firstLineChars="200" w:firstLine="480"/>
    </w:pPr>
    <w:rPr>
      <w:rFonts w:ascii="宋体" w:hAnsi="宋体"/>
      <w:sz w:val="22"/>
      <w:szCs w:val="24"/>
    </w:rPr>
  </w:style>
  <w:style w:type="character" w:styleId="af8">
    <w:name w:val="annotation reference"/>
    <w:uiPriority w:val="99"/>
    <w:unhideWhenUsed/>
    <w:rsid w:val="00FF3AC7"/>
    <w:rPr>
      <w:sz w:val="21"/>
      <w:szCs w:val="21"/>
    </w:rPr>
  </w:style>
  <w:style w:type="paragraph" w:styleId="af9">
    <w:name w:val="annotation text"/>
    <w:basedOn w:val="a"/>
    <w:link w:val="Charc"/>
    <w:uiPriority w:val="99"/>
    <w:unhideWhenUsed/>
    <w:rsid w:val="00FF3AC7"/>
    <w:pPr>
      <w:ind w:firstLineChars="200" w:firstLine="200"/>
      <w:jc w:val="left"/>
    </w:pPr>
    <w:rPr>
      <w:szCs w:val="24"/>
    </w:rPr>
  </w:style>
  <w:style w:type="character" w:customStyle="1" w:styleId="Charc">
    <w:name w:val="批注文字 Char"/>
    <w:basedOn w:val="a0"/>
    <w:link w:val="af9"/>
    <w:uiPriority w:val="99"/>
    <w:rsid w:val="00FF3AC7"/>
    <w:rPr>
      <w:kern w:val="2"/>
      <w:sz w:val="24"/>
      <w:szCs w:val="24"/>
    </w:rPr>
  </w:style>
  <w:style w:type="paragraph" w:styleId="afa">
    <w:name w:val="annotation subject"/>
    <w:basedOn w:val="af9"/>
    <w:next w:val="af9"/>
    <w:link w:val="Chard"/>
    <w:uiPriority w:val="99"/>
    <w:unhideWhenUsed/>
    <w:rsid w:val="00FF3AC7"/>
    <w:rPr>
      <w:b/>
      <w:bCs/>
    </w:rPr>
  </w:style>
  <w:style w:type="character" w:customStyle="1" w:styleId="Chard">
    <w:name w:val="批注主题 Char"/>
    <w:basedOn w:val="Charc"/>
    <w:link w:val="afa"/>
    <w:uiPriority w:val="99"/>
    <w:rsid w:val="00FF3AC7"/>
    <w:rPr>
      <w:b/>
      <w:bCs/>
      <w:kern w:val="2"/>
      <w:sz w:val="24"/>
      <w:szCs w:val="24"/>
    </w:rPr>
  </w:style>
  <w:style w:type="paragraph" w:customStyle="1" w:styleId="Q6">
    <w:name w:val="Q6"/>
    <w:basedOn w:val="6"/>
    <w:link w:val="Q6Char"/>
    <w:uiPriority w:val="99"/>
    <w:qFormat/>
    <w:rsid w:val="00FF3AC7"/>
    <w:pPr>
      <w:numPr>
        <w:ilvl w:val="0"/>
        <w:numId w:val="0"/>
      </w:numPr>
      <w:tabs>
        <w:tab w:val="num" w:pos="907"/>
      </w:tabs>
      <w:spacing w:before="240" w:after="64" w:line="320" w:lineRule="auto"/>
      <w:ind w:left="285" w:firstLineChars="200" w:firstLine="622"/>
    </w:pPr>
    <w:rPr>
      <w:rFonts w:ascii="仿宋" w:eastAsia="仿宋" w:hAnsi="仿宋"/>
      <w:b/>
      <w:lang w:eastAsia="en-US"/>
    </w:rPr>
  </w:style>
  <w:style w:type="character" w:customStyle="1" w:styleId="Q6Char">
    <w:name w:val="Q6 Char"/>
    <w:link w:val="Q6"/>
    <w:uiPriority w:val="99"/>
    <w:rsid w:val="00FF3AC7"/>
    <w:rPr>
      <w:rFonts w:ascii="仿宋" w:eastAsia="仿宋" w:hAnsi="仿宋"/>
      <w:b/>
      <w:bCs/>
      <w:kern w:val="2"/>
      <w:sz w:val="24"/>
      <w:szCs w:val="24"/>
      <w:lang w:eastAsia="en-US"/>
    </w:rPr>
  </w:style>
  <w:style w:type="paragraph" w:customStyle="1" w:styleId="Q7">
    <w:name w:val="Q7"/>
    <w:basedOn w:val="a"/>
    <w:link w:val="Q7Char"/>
    <w:qFormat/>
    <w:rsid w:val="00FF3AC7"/>
    <w:pPr>
      <w:numPr>
        <w:numId w:val="10"/>
      </w:numPr>
      <w:ind w:firstLine="0"/>
    </w:pPr>
    <w:rPr>
      <w:rFonts w:ascii="微软雅黑" w:eastAsia="微软雅黑" w:hAnsi="微软雅黑"/>
      <w:b/>
      <w:szCs w:val="24"/>
    </w:rPr>
  </w:style>
  <w:style w:type="character" w:customStyle="1" w:styleId="Q7Char">
    <w:name w:val="Q7 Char"/>
    <w:link w:val="Q7"/>
    <w:rsid w:val="00FF3AC7"/>
    <w:rPr>
      <w:rFonts w:ascii="微软雅黑" w:eastAsia="微软雅黑" w:hAnsi="微软雅黑"/>
      <w:b/>
      <w:kern w:val="2"/>
      <w:sz w:val="24"/>
      <w:szCs w:val="24"/>
    </w:rPr>
  </w:style>
  <w:style w:type="character" w:customStyle="1" w:styleId="Char10">
    <w:name w:val="纯文本 Char1"/>
    <w:aliases w:val="普通文字 Char Char Char,普通文字 Char Char1,普通文字1 Char,普通文字2 Char,普通文字3 Char,普通文字4 Char,普通文字5 Char,普通文字6 Char,普通文字11 Char,普通文字21 Char,普通文字31 Char,普通文字41 Char,普通文字7 Char,正 文 1 Char,Texte Char,纯文本 Char Char Char,纯文本 Char1 Char Char Char,小 Char,纯文本1 Char"/>
    <w:link w:val="ab"/>
    <w:rsid w:val="00FF3AC7"/>
    <w:rPr>
      <w:rFonts w:ascii="宋体" w:hAnsi="Courier New" w:cs="Courier New"/>
      <w:kern w:val="2"/>
      <w:sz w:val="24"/>
      <w:szCs w:val="21"/>
    </w:rPr>
  </w:style>
  <w:style w:type="character" w:customStyle="1" w:styleId="Chare">
    <w:name w:val="纯文本 Char"/>
    <w:uiPriority w:val="99"/>
    <w:semiHidden/>
    <w:rsid w:val="00FF3AC7"/>
    <w:rPr>
      <w:rFonts w:ascii="宋体" w:hAnsi="Courier New" w:cs="Courier New"/>
      <w:kern w:val="2"/>
      <w:sz w:val="21"/>
      <w:szCs w:val="21"/>
    </w:rPr>
  </w:style>
  <w:style w:type="paragraph" w:styleId="afb">
    <w:name w:val="Date"/>
    <w:basedOn w:val="a"/>
    <w:next w:val="a"/>
    <w:link w:val="Charf"/>
    <w:uiPriority w:val="99"/>
    <w:unhideWhenUsed/>
    <w:rsid w:val="00FF3AC7"/>
    <w:pPr>
      <w:ind w:leftChars="2500" w:left="100" w:firstLineChars="200" w:firstLine="200"/>
    </w:pPr>
    <w:rPr>
      <w:szCs w:val="24"/>
    </w:rPr>
  </w:style>
  <w:style w:type="character" w:customStyle="1" w:styleId="Charf">
    <w:name w:val="日期 Char"/>
    <w:basedOn w:val="a0"/>
    <w:link w:val="afb"/>
    <w:uiPriority w:val="99"/>
    <w:rsid w:val="00FF3AC7"/>
    <w:rPr>
      <w:kern w:val="2"/>
      <w:sz w:val="24"/>
      <w:szCs w:val="24"/>
    </w:rPr>
  </w:style>
  <w:style w:type="paragraph" w:customStyle="1" w:styleId="13">
    <w:name w:val="日期1"/>
    <w:basedOn w:val="a"/>
    <w:next w:val="a"/>
    <w:rsid w:val="00FF3AC7"/>
    <w:pPr>
      <w:adjustRightInd w:val="0"/>
      <w:spacing w:line="312" w:lineRule="atLeast"/>
    </w:pPr>
    <w:rPr>
      <w:kern w:val="0"/>
    </w:rPr>
  </w:style>
  <w:style w:type="paragraph" w:customStyle="1" w:styleId="14">
    <w:name w:val="正文1"/>
    <w:basedOn w:val="a"/>
    <w:rsid w:val="00FF3AC7"/>
    <w:pPr>
      <w:widowControl/>
      <w:spacing w:before="100" w:beforeAutospacing="1" w:after="100" w:afterAutospacing="1" w:line="240" w:lineRule="auto"/>
      <w:jc w:val="left"/>
    </w:pPr>
    <w:rPr>
      <w:rFonts w:ascii="宋体" w:hAnsi="宋体" w:cs="宋体"/>
      <w:kern w:val="0"/>
      <w:szCs w:val="24"/>
    </w:rPr>
  </w:style>
  <w:style w:type="paragraph" w:styleId="afc">
    <w:name w:val="Normal (Web)"/>
    <w:basedOn w:val="a"/>
    <w:uiPriority w:val="99"/>
    <w:unhideWhenUsed/>
    <w:rsid w:val="00FF3AC7"/>
    <w:pPr>
      <w:widowControl/>
      <w:spacing w:before="100" w:beforeAutospacing="1" w:after="100" w:afterAutospacing="1" w:line="240" w:lineRule="auto"/>
      <w:jc w:val="left"/>
    </w:pPr>
    <w:rPr>
      <w:rFonts w:ascii="宋体" w:hAnsi="宋体" w:cs="宋体"/>
      <w:kern w:val="0"/>
      <w:szCs w:val="24"/>
    </w:rPr>
  </w:style>
  <w:style w:type="paragraph" w:styleId="afd">
    <w:name w:val="Body Text First Indent"/>
    <w:basedOn w:val="a7"/>
    <w:link w:val="Charf0"/>
    <w:rsid w:val="00E57145"/>
    <w:pPr>
      <w:widowControl w:val="0"/>
      <w:spacing w:after="120"/>
      <w:ind w:firstLineChars="100" w:firstLine="420"/>
      <w:jc w:val="both"/>
    </w:pPr>
    <w:rPr>
      <w:iCs w:val="0"/>
      <w:snapToGrid/>
      <w:kern w:val="2"/>
      <w:sz w:val="24"/>
    </w:rPr>
  </w:style>
  <w:style w:type="character" w:customStyle="1" w:styleId="Charf0">
    <w:name w:val="正文首行缩进 Char"/>
    <w:basedOn w:val="Char3"/>
    <w:link w:val="afd"/>
    <w:rsid w:val="00E57145"/>
    <w:rPr>
      <w:iCs/>
      <w:snapToGrid w:val="0"/>
      <w:kern w:val="2"/>
      <w:sz w:val="24"/>
    </w:rPr>
  </w:style>
</w:styles>
</file>

<file path=word/webSettings.xml><?xml version="1.0" encoding="utf-8"?>
<w:webSettings xmlns:r="http://schemas.openxmlformats.org/officeDocument/2006/relationships" xmlns:w="http://schemas.openxmlformats.org/wordprocessingml/2006/main">
  <w:divs>
    <w:div w:id="326632892">
      <w:bodyDiv w:val="1"/>
      <w:marLeft w:val="0"/>
      <w:marRight w:val="0"/>
      <w:marTop w:val="0"/>
      <w:marBottom w:val="0"/>
      <w:divBdr>
        <w:top w:val="none" w:sz="0" w:space="0" w:color="auto"/>
        <w:left w:val="none" w:sz="0" w:space="0" w:color="auto"/>
        <w:bottom w:val="none" w:sz="0" w:space="0" w:color="auto"/>
        <w:right w:val="none" w:sz="0" w:space="0" w:color="auto"/>
      </w:divBdr>
    </w:div>
    <w:div w:id="393240069">
      <w:bodyDiv w:val="1"/>
      <w:marLeft w:val="0"/>
      <w:marRight w:val="0"/>
      <w:marTop w:val="0"/>
      <w:marBottom w:val="0"/>
      <w:divBdr>
        <w:top w:val="none" w:sz="0" w:space="0" w:color="auto"/>
        <w:left w:val="none" w:sz="0" w:space="0" w:color="auto"/>
        <w:bottom w:val="none" w:sz="0" w:space="0" w:color="auto"/>
        <w:right w:val="none" w:sz="0" w:space="0" w:color="auto"/>
      </w:divBdr>
    </w:div>
    <w:div w:id="486018654">
      <w:bodyDiv w:val="1"/>
      <w:marLeft w:val="0"/>
      <w:marRight w:val="0"/>
      <w:marTop w:val="0"/>
      <w:marBottom w:val="0"/>
      <w:divBdr>
        <w:top w:val="none" w:sz="0" w:space="0" w:color="auto"/>
        <w:left w:val="none" w:sz="0" w:space="0" w:color="auto"/>
        <w:bottom w:val="none" w:sz="0" w:space="0" w:color="auto"/>
        <w:right w:val="none" w:sz="0" w:space="0" w:color="auto"/>
      </w:divBdr>
    </w:div>
    <w:div w:id="576403183">
      <w:bodyDiv w:val="1"/>
      <w:marLeft w:val="0"/>
      <w:marRight w:val="0"/>
      <w:marTop w:val="0"/>
      <w:marBottom w:val="0"/>
      <w:divBdr>
        <w:top w:val="none" w:sz="0" w:space="0" w:color="auto"/>
        <w:left w:val="none" w:sz="0" w:space="0" w:color="auto"/>
        <w:bottom w:val="none" w:sz="0" w:space="0" w:color="auto"/>
        <w:right w:val="none" w:sz="0" w:space="0" w:color="auto"/>
      </w:divBdr>
    </w:div>
    <w:div w:id="670182293">
      <w:bodyDiv w:val="1"/>
      <w:marLeft w:val="0"/>
      <w:marRight w:val="0"/>
      <w:marTop w:val="0"/>
      <w:marBottom w:val="0"/>
      <w:divBdr>
        <w:top w:val="none" w:sz="0" w:space="0" w:color="auto"/>
        <w:left w:val="none" w:sz="0" w:space="0" w:color="auto"/>
        <w:bottom w:val="none" w:sz="0" w:space="0" w:color="auto"/>
        <w:right w:val="none" w:sz="0" w:space="0" w:color="auto"/>
      </w:divBdr>
    </w:div>
    <w:div w:id="710543622">
      <w:bodyDiv w:val="1"/>
      <w:marLeft w:val="0"/>
      <w:marRight w:val="0"/>
      <w:marTop w:val="0"/>
      <w:marBottom w:val="0"/>
      <w:divBdr>
        <w:top w:val="none" w:sz="0" w:space="0" w:color="auto"/>
        <w:left w:val="none" w:sz="0" w:space="0" w:color="auto"/>
        <w:bottom w:val="none" w:sz="0" w:space="0" w:color="auto"/>
        <w:right w:val="none" w:sz="0" w:space="0" w:color="auto"/>
      </w:divBdr>
    </w:div>
    <w:div w:id="832527139">
      <w:bodyDiv w:val="1"/>
      <w:marLeft w:val="0"/>
      <w:marRight w:val="0"/>
      <w:marTop w:val="0"/>
      <w:marBottom w:val="0"/>
      <w:divBdr>
        <w:top w:val="none" w:sz="0" w:space="0" w:color="auto"/>
        <w:left w:val="none" w:sz="0" w:space="0" w:color="auto"/>
        <w:bottom w:val="none" w:sz="0" w:space="0" w:color="auto"/>
        <w:right w:val="none" w:sz="0" w:space="0" w:color="auto"/>
      </w:divBdr>
    </w:div>
    <w:div w:id="872185078">
      <w:bodyDiv w:val="1"/>
      <w:marLeft w:val="0"/>
      <w:marRight w:val="0"/>
      <w:marTop w:val="0"/>
      <w:marBottom w:val="0"/>
      <w:divBdr>
        <w:top w:val="none" w:sz="0" w:space="0" w:color="auto"/>
        <w:left w:val="none" w:sz="0" w:space="0" w:color="auto"/>
        <w:bottom w:val="none" w:sz="0" w:space="0" w:color="auto"/>
        <w:right w:val="none" w:sz="0" w:space="0" w:color="auto"/>
      </w:divBdr>
    </w:div>
    <w:div w:id="996179804">
      <w:bodyDiv w:val="1"/>
      <w:marLeft w:val="0"/>
      <w:marRight w:val="0"/>
      <w:marTop w:val="0"/>
      <w:marBottom w:val="0"/>
      <w:divBdr>
        <w:top w:val="none" w:sz="0" w:space="0" w:color="auto"/>
        <w:left w:val="none" w:sz="0" w:space="0" w:color="auto"/>
        <w:bottom w:val="none" w:sz="0" w:space="0" w:color="auto"/>
        <w:right w:val="none" w:sz="0" w:space="0" w:color="auto"/>
      </w:divBdr>
    </w:div>
    <w:div w:id="1082796425">
      <w:bodyDiv w:val="1"/>
      <w:marLeft w:val="0"/>
      <w:marRight w:val="0"/>
      <w:marTop w:val="0"/>
      <w:marBottom w:val="0"/>
      <w:divBdr>
        <w:top w:val="none" w:sz="0" w:space="0" w:color="auto"/>
        <w:left w:val="none" w:sz="0" w:space="0" w:color="auto"/>
        <w:bottom w:val="none" w:sz="0" w:space="0" w:color="auto"/>
        <w:right w:val="none" w:sz="0" w:space="0" w:color="auto"/>
      </w:divBdr>
    </w:div>
    <w:div w:id="1212694641">
      <w:bodyDiv w:val="1"/>
      <w:marLeft w:val="0"/>
      <w:marRight w:val="0"/>
      <w:marTop w:val="0"/>
      <w:marBottom w:val="0"/>
      <w:divBdr>
        <w:top w:val="none" w:sz="0" w:space="0" w:color="auto"/>
        <w:left w:val="none" w:sz="0" w:space="0" w:color="auto"/>
        <w:bottom w:val="none" w:sz="0" w:space="0" w:color="auto"/>
        <w:right w:val="none" w:sz="0" w:space="0" w:color="auto"/>
      </w:divBdr>
    </w:div>
    <w:div w:id="1352876660">
      <w:bodyDiv w:val="1"/>
      <w:marLeft w:val="0"/>
      <w:marRight w:val="0"/>
      <w:marTop w:val="0"/>
      <w:marBottom w:val="0"/>
      <w:divBdr>
        <w:top w:val="none" w:sz="0" w:space="0" w:color="auto"/>
        <w:left w:val="none" w:sz="0" w:space="0" w:color="auto"/>
        <w:bottom w:val="none" w:sz="0" w:space="0" w:color="auto"/>
        <w:right w:val="none" w:sz="0" w:space="0" w:color="auto"/>
      </w:divBdr>
    </w:div>
    <w:div w:id="1420246926">
      <w:bodyDiv w:val="1"/>
      <w:marLeft w:val="0"/>
      <w:marRight w:val="0"/>
      <w:marTop w:val="0"/>
      <w:marBottom w:val="0"/>
      <w:divBdr>
        <w:top w:val="none" w:sz="0" w:space="0" w:color="auto"/>
        <w:left w:val="none" w:sz="0" w:space="0" w:color="auto"/>
        <w:bottom w:val="none" w:sz="0" w:space="0" w:color="auto"/>
        <w:right w:val="none" w:sz="0" w:space="0" w:color="auto"/>
      </w:divBdr>
    </w:div>
    <w:div w:id="1552961249">
      <w:bodyDiv w:val="1"/>
      <w:marLeft w:val="0"/>
      <w:marRight w:val="0"/>
      <w:marTop w:val="0"/>
      <w:marBottom w:val="0"/>
      <w:divBdr>
        <w:top w:val="none" w:sz="0" w:space="0" w:color="auto"/>
        <w:left w:val="none" w:sz="0" w:space="0" w:color="auto"/>
        <w:bottom w:val="none" w:sz="0" w:space="0" w:color="auto"/>
        <w:right w:val="none" w:sz="0" w:space="0" w:color="auto"/>
      </w:divBdr>
    </w:div>
    <w:div w:id="1691449922">
      <w:bodyDiv w:val="1"/>
      <w:marLeft w:val="0"/>
      <w:marRight w:val="0"/>
      <w:marTop w:val="0"/>
      <w:marBottom w:val="0"/>
      <w:divBdr>
        <w:top w:val="none" w:sz="0" w:space="0" w:color="auto"/>
        <w:left w:val="none" w:sz="0" w:space="0" w:color="auto"/>
        <w:bottom w:val="none" w:sz="0" w:space="0" w:color="auto"/>
        <w:right w:val="none" w:sz="0" w:space="0" w:color="auto"/>
      </w:divBdr>
    </w:div>
    <w:div w:id="1739396855">
      <w:bodyDiv w:val="1"/>
      <w:marLeft w:val="0"/>
      <w:marRight w:val="0"/>
      <w:marTop w:val="0"/>
      <w:marBottom w:val="0"/>
      <w:divBdr>
        <w:top w:val="none" w:sz="0" w:space="0" w:color="auto"/>
        <w:left w:val="none" w:sz="0" w:space="0" w:color="auto"/>
        <w:bottom w:val="none" w:sz="0" w:space="0" w:color="auto"/>
        <w:right w:val="none" w:sz="0" w:space="0" w:color="auto"/>
      </w:divBdr>
    </w:div>
    <w:div w:id="17966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1.bin"/><Relationship Id="rId42" Type="http://schemas.openxmlformats.org/officeDocument/2006/relationships/image" Target="media/image19.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3.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emf"/><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emf"/><Relationship Id="rId40" Type="http://schemas.openxmlformats.org/officeDocument/2006/relationships/image" Target="media/image17.jpeg"/><Relationship Id="rId45"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fontTable" Target="fontTable.xml"/><Relationship Id="rId10" Type="http://schemas.openxmlformats.org/officeDocument/2006/relationships/hyperlink" Target="javascript:;" TargetMode="Externa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image" Target="media/image21.emf"/><Relationship Id="rId52"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image" Target="media/image20.jpeg"/><Relationship Id="rId48" Type="http://schemas.openxmlformats.org/officeDocument/2006/relationships/footer" Target="footer2.xml"/><Relationship Id="rId8" Type="http://schemas.openxmlformats.org/officeDocument/2006/relationships/hyperlink" Target="https://baike.baidu.com/item/%E4%B8%9A%E5%8A%A1%E6%B5%81%E7%A8%8B%E7%AE%A1%E7%90%86" TargetMode="External"/><Relationship Id="rId51"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A38BC-2CEF-403E-999D-92D0D86C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48</Pages>
  <Words>2918</Words>
  <Characters>16637</Characters>
  <Application>Microsoft Office Word</Application>
  <DocSecurity>0</DocSecurity>
  <Lines>138</Lines>
  <Paragraphs>39</Paragraphs>
  <ScaleCrop>false</ScaleCrop>
  <Company/>
  <LinksUpToDate>false</LinksUpToDate>
  <CharactersWithSpaces>19516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Windows 用户</dc:creator>
  <cp:lastModifiedBy>Windows 用户</cp:lastModifiedBy>
  <cp:revision>141</cp:revision>
  <cp:lastPrinted>2004-07-26T02:08:00Z</cp:lastPrinted>
  <dcterms:created xsi:type="dcterms:W3CDTF">2018-02-05T02:26:00Z</dcterms:created>
  <dcterms:modified xsi:type="dcterms:W3CDTF">2018-03-05T01:08:00Z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
    <vt:lpwstr>&lt;项目名称&gt;</vt:lpwstr>
  </property>
  <property fmtid="{D5CDD505-2E9C-101B-9397-08002B2CF9AE}" pid="3" name="内容">
    <vt:lpwstr>概要设计说明书</vt:lpwstr>
  </property>
</Properties>
</file>